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2A" w:rsidRDefault="005E262A" w:rsidP="005E262A">
      <w:pPr>
        <w:pStyle w:val="Header"/>
        <w:tabs>
          <w:tab w:val="clear" w:pos="4320"/>
          <w:tab w:val="clear" w:pos="8640"/>
        </w:tabs>
      </w:pPr>
      <w:bookmarkStart w:id="0" w:name="_Toc223853294"/>
    </w:p>
    <w:p w:rsidR="005E262A" w:rsidRDefault="005E262A" w:rsidP="005E262A"/>
    <w:p w:rsidR="005E262A" w:rsidRDefault="005E262A" w:rsidP="005E262A"/>
    <w:p w:rsidR="005E262A" w:rsidRDefault="005E262A" w:rsidP="005E262A"/>
    <w:p w:rsidR="005E262A" w:rsidRDefault="005E262A" w:rsidP="005E262A"/>
    <w:p w:rsidR="005E262A" w:rsidRDefault="005E262A" w:rsidP="005E262A"/>
    <w:bookmarkEnd w:id="0"/>
    <w:p w:rsidR="009864F0" w:rsidRDefault="00644F3F" w:rsidP="0086092D">
      <w:pPr>
        <w:pStyle w:val="Title"/>
      </w:pPr>
      <w:r>
        <w:t>ERMS</w:t>
      </w:r>
      <w:r w:rsidR="00635D4E">
        <w:t xml:space="preserve"> </w:t>
      </w:r>
    </w:p>
    <w:p w:rsidR="009864F0" w:rsidRDefault="00635D4E" w:rsidP="0086092D">
      <w:pPr>
        <w:pStyle w:val="Title"/>
      </w:pPr>
      <w:bookmarkStart w:id="1" w:name="_Toc223853295"/>
      <w:bookmarkStart w:id="2" w:name="_Toc380051617"/>
      <w:r>
        <w:t>Functional</w:t>
      </w:r>
      <w:r w:rsidR="009864F0">
        <w:t xml:space="preserve"> Specification</w:t>
      </w:r>
      <w:bookmarkEnd w:id="1"/>
      <w:bookmarkEnd w:id="2"/>
    </w:p>
    <w:p w:rsidR="00635D4E" w:rsidRDefault="009864F0" w:rsidP="0086092D">
      <w:pPr>
        <w:pStyle w:val="Title"/>
      </w:pPr>
      <w:bookmarkStart w:id="3" w:name="_Toc223853296"/>
      <w:bookmarkStart w:id="4" w:name="_Toc380051618"/>
      <w:r>
        <w:t>For</w:t>
      </w:r>
      <w:bookmarkEnd w:id="3"/>
      <w:bookmarkEnd w:id="4"/>
    </w:p>
    <w:p w:rsidR="00FB3ED8" w:rsidRDefault="00FB3ED8">
      <w:pPr>
        <w:pStyle w:val="Title"/>
        <w:rPr>
          <w:ins w:id="5" w:author="RoyYL.Wong" w:date="2015-03-16T10:17:00Z"/>
        </w:rPr>
      </w:pPr>
      <w:ins w:id="6" w:author="RoyYL.Wong" w:date="2015-03-16T10:17:00Z">
        <w:r w:rsidRPr="00FB3ED8">
          <w:t>Daily Loan Stock Exposure Monitoring</w:t>
        </w:r>
      </w:ins>
    </w:p>
    <w:p w:rsidR="009864F0" w:rsidDel="00FB3ED8" w:rsidRDefault="00C41B60" w:rsidP="0086092D">
      <w:pPr>
        <w:pStyle w:val="Title"/>
        <w:rPr>
          <w:del w:id="7" w:author="RoyYL.Wong" w:date="2015-03-16T10:17:00Z"/>
        </w:rPr>
      </w:pPr>
      <w:del w:id="8" w:author="RoyYL.Wong" w:date="2015-03-16T10:17:00Z">
        <w:r w:rsidRPr="00644F3F" w:rsidDel="00FB3ED8">
          <w:delText>R4</w:delText>
        </w:r>
        <w:r w:rsidR="00E970AD" w:rsidDel="00FB3ED8">
          <w:delText xml:space="preserve">8 </w:delText>
        </w:r>
        <w:r w:rsidR="00C0785F" w:rsidDel="00FB3ED8">
          <w:delText xml:space="preserve">Daily Report for </w:delText>
        </w:r>
        <w:r w:rsidR="00E970AD" w:rsidDel="00FB3ED8">
          <w:delText>Connected Lending Exposure</w:delText>
        </w:r>
      </w:del>
    </w:p>
    <w:p w:rsidR="009864F0" w:rsidRPr="00246690" w:rsidRDefault="009864F0">
      <w:pPr>
        <w:pStyle w:val="Title"/>
        <w:rPr>
          <w:sz w:val="24"/>
          <w:szCs w:val="24"/>
          <w:lang w:eastAsia="zh-TW"/>
        </w:rPr>
      </w:pPr>
    </w:p>
    <w:tbl>
      <w:tblPr>
        <w:tblW w:w="7259" w:type="dxa"/>
        <w:jc w:val="center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9"/>
        <w:gridCol w:w="4320"/>
      </w:tblGrid>
      <w:tr w:rsidR="005E262A" w:rsidTr="009864F0">
        <w:trPr>
          <w:cantSplit/>
          <w:trHeight w:val="319"/>
          <w:jc w:val="center"/>
        </w:trPr>
        <w:tc>
          <w:tcPr>
            <w:tcW w:w="2939" w:type="dxa"/>
            <w:shd w:val="clear" w:color="auto" w:fill="D9D9D9"/>
          </w:tcPr>
          <w:p w:rsidR="005E262A" w:rsidRPr="00066AD9" w:rsidRDefault="005E262A" w:rsidP="009864F0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66AD9">
              <w:rPr>
                <w:rFonts w:ascii="Arial" w:hAnsi="Arial" w:cs="Arial"/>
                <w:lang w:eastAsia="zh-CN"/>
              </w:rPr>
              <w:t>Version:</w:t>
            </w:r>
          </w:p>
        </w:tc>
        <w:tc>
          <w:tcPr>
            <w:tcW w:w="4320" w:type="dxa"/>
            <w:vAlign w:val="center"/>
          </w:tcPr>
          <w:p w:rsidR="005E262A" w:rsidRPr="00066AD9" w:rsidRDefault="001D74A2" w:rsidP="001549BB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1</w:t>
            </w:r>
            <w:r w:rsidR="005E262A" w:rsidRPr="00066AD9">
              <w:rPr>
                <w:rFonts w:ascii="Arial" w:hAnsi="Arial" w:cs="Arial"/>
              </w:rPr>
              <w:t>.</w:t>
            </w:r>
            <w:ins w:id="9" w:author="RoyYL.Wong" w:date="2015-03-16T10:17:00Z">
              <w:r w:rsidR="00FB3ED8">
                <w:rPr>
                  <w:rFonts w:ascii="Arial" w:hAnsi="Arial" w:cs="Arial"/>
                </w:rPr>
                <w:t>0.1</w:t>
              </w:r>
            </w:ins>
            <w:del w:id="10" w:author="RoyYL.Wong" w:date="2015-03-16T10:17:00Z">
              <w:r w:rsidR="009E363C" w:rsidDel="00FB3ED8">
                <w:rPr>
                  <w:rFonts w:ascii="Arial" w:hAnsi="Arial" w:cs="Arial"/>
                </w:rPr>
                <w:delText>4</w:delText>
              </w:r>
            </w:del>
          </w:p>
        </w:tc>
      </w:tr>
      <w:tr w:rsidR="005E262A" w:rsidTr="009864F0">
        <w:trPr>
          <w:cantSplit/>
          <w:jc w:val="center"/>
        </w:trPr>
        <w:tc>
          <w:tcPr>
            <w:tcW w:w="2939" w:type="dxa"/>
            <w:shd w:val="clear" w:color="auto" w:fill="D9D9D9"/>
          </w:tcPr>
          <w:p w:rsidR="005E262A" w:rsidRPr="00066AD9" w:rsidRDefault="005E262A" w:rsidP="009864F0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66AD9">
              <w:rPr>
                <w:rFonts w:ascii="Arial" w:hAnsi="Arial" w:cs="Arial"/>
              </w:rPr>
              <w:t>Initiated department</w:t>
            </w:r>
            <w:r w:rsidRPr="00066AD9">
              <w:rPr>
                <w:rFonts w:ascii="Arial" w:hAnsi="Arial" w:cs="Arial"/>
                <w:lang w:eastAsia="zh-CN"/>
              </w:rPr>
              <w:t>:</w:t>
            </w:r>
          </w:p>
        </w:tc>
        <w:tc>
          <w:tcPr>
            <w:tcW w:w="4320" w:type="dxa"/>
            <w:vAlign w:val="center"/>
          </w:tcPr>
          <w:p w:rsidR="005E262A" w:rsidRPr="00066AD9" w:rsidRDefault="001D74A2" w:rsidP="001D74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Technology</w:t>
            </w:r>
          </w:p>
        </w:tc>
      </w:tr>
    </w:tbl>
    <w:p w:rsidR="00246690" w:rsidRPr="00DC79BF" w:rsidRDefault="00246690" w:rsidP="00246690">
      <w:pPr>
        <w:jc w:val="both"/>
        <w:rPr>
          <w:rFonts w:ascii="Arial" w:hAnsi="Arial" w:cs="Arial"/>
          <w:b/>
          <w:sz w:val="22"/>
          <w:szCs w:val="22"/>
          <w:lang w:eastAsia="zh-CN"/>
        </w:rPr>
      </w:pPr>
    </w:p>
    <w:p w:rsidR="00246690" w:rsidRPr="00D64F96" w:rsidRDefault="00246690" w:rsidP="00246690">
      <w:pPr>
        <w:rPr>
          <w:rFonts w:ascii="Arial" w:hAnsi="Arial" w:cs="Arial"/>
          <w:i/>
          <w:sz w:val="22"/>
          <w:szCs w:val="22"/>
          <w:lang w:eastAsia="zh-CN"/>
        </w:rPr>
      </w:pPr>
      <w:r w:rsidRPr="00D64F96">
        <w:rPr>
          <w:rFonts w:ascii="Arial" w:hAnsi="Arial" w:cs="Arial" w:hint="eastAsia"/>
          <w:i/>
          <w:sz w:val="22"/>
          <w:szCs w:val="22"/>
          <w:lang w:eastAsia="zh-CN"/>
        </w:rPr>
        <w:t xml:space="preserve">(* </w:t>
      </w:r>
      <w:r w:rsidRPr="00D64F96">
        <w:rPr>
          <w:rFonts w:ascii="Arial" w:hAnsi="Arial" w:cs="Arial"/>
          <w:i/>
          <w:sz w:val="22"/>
          <w:szCs w:val="22"/>
        </w:rPr>
        <w:t xml:space="preserve">The undersigned acknowledge they have reviewed the </w:t>
      </w:r>
      <w:r w:rsidR="00397D51" w:rsidRPr="00397D51">
        <w:rPr>
          <w:rFonts w:ascii="Arial" w:hAnsi="Arial" w:cs="Arial"/>
          <w:b/>
          <w:i/>
          <w:sz w:val="22"/>
          <w:szCs w:val="22"/>
          <w:lang w:eastAsia="zh-CN"/>
        </w:rPr>
        <w:t xml:space="preserve">Functional </w:t>
      </w:r>
      <w:r>
        <w:rPr>
          <w:rFonts w:ascii="Arial" w:hAnsi="Arial" w:cs="Arial" w:hint="eastAsia"/>
          <w:b/>
          <w:i/>
          <w:sz w:val="22"/>
          <w:szCs w:val="22"/>
          <w:lang w:eastAsia="zh-CN"/>
        </w:rPr>
        <w:t>Specification</w:t>
      </w:r>
      <w:r w:rsidRPr="00D64F96">
        <w:rPr>
          <w:rFonts w:ascii="Arial" w:hAnsi="Arial" w:cs="Arial"/>
          <w:i/>
          <w:sz w:val="22"/>
          <w:szCs w:val="22"/>
        </w:rPr>
        <w:t xml:space="preserve"> and agree with the approach it presents. Changes to this </w:t>
      </w:r>
      <w:r w:rsidR="00397D51">
        <w:rPr>
          <w:rFonts w:ascii="Arial" w:hAnsi="Arial" w:cs="Arial"/>
          <w:b/>
          <w:i/>
          <w:sz w:val="22"/>
          <w:szCs w:val="22"/>
          <w:lang w:eastAsia="zh-CN"/>
        </w:rPr>
        <w:t xml:space="preserve">Functional </w:t>
      </w:r>
      <w:r>
        <w:rPr>
          <w:rFonts w:ascii="Arial" w:hAnsi="Arial" w:cs="Arial" w:hint="eastAsia"/>
          <w:b/>
          <w:i/>
          <w:sz w:val="22"/>
          <w:szCs w:val="22"/>
          <w:lang w:eastAsia="zh-CN"/>
        </w:rPr>
        <w:t>Specification</w:t>
      </w:r>
      <w:r w:rsidRPr="00D64F96">
        <w:rPr>
          <w:rFonts w:ascii="Arial" w:hAnsi="Arial" w:cs="Arial"/>
          <w:i/>
          <w:sz w:val="22"/>
          <w:szCs w:val="22"/>
        </w:rPr>
        <w:t xml:space="preserve"> will be coordinated with and approved by the undersigned or their designated representatives.</w:t>
      </w:r>
      <w:r w:rsidRPr="00D64F96">
        <w:rPr>
          <w:rFonts w:ascii="Arial" w:hAnsi="Arial" w:cs="Arial" w:hint="eastAsia"/>
          <w:i/>
          <w:sz w:val="22"/>
          <w:szCs w:val="22"/>
          <w:lang w:eastAsia="zh-CN"/>
        </w:rPr>
        <w:t>)</w:t>
      </w:r>
    </w:p>
    <w:p w:rsidR="009864F0" w:rsidRDefault="009864F0">
      <w:pPr>
        <w:jc w:val="center"/>
        <w:rPr>
          <w:rFonts w:ascii="Arial" w:hAnsi="Arial" w:cs="Arial"/>
          <w:b/>
          <w:sz w:val="48"/>
          <w:szCs w:val="48"/>
        </w:rPr>
      </w:pPr>
    </w:p>
    <w:p w:rsidR="009864F0" w:rsidRPr="005F281C" w:rsidRDefault="009864F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8"/>
          <w:szCs w:val="48"/>
        </w:rPr>
        <w:br w:type="page"/>
      </w:r>
      <w:r w:rsidRPr="005F281C">
        <w:rPr>
          <w:rFonts w:ascii="Arial" w:hAnsi="Arial" w:cs="Arial"/>
          <w:b/>
          <w:sz w:val="32"/>
          <w:szCs w:val="32"/>
        </w:rPr>
        <w:lastRenderedPageBreak/>
        <w:t>Document Control</w:t>
      </w:r>
    </w:p>
    <w:p w:rsidR="009864F0" w:rsidRDefault="009864F0">
      <w:pPr>
        <w:pStyle w:val="DocumentControlSub-heading"/>
        <w:jc w:val="both"/>
        <w:rPr>
          <w:rFonts w:cs="Arial"/>
        </w:rPr>
      </w:pPr>
      <w:r>
        <w:rPr>
          <w:rFonts w:cs="Arial"/>
        </w:rPr>
        <w:t>Change Record</w:t>
      </w:r>
    </w:p>
    <w:tbl>
      <w:tblPr>
        <w:tblW w:w="7200" w:type="dxa"/>
        <w:tblInd w:w="22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466"/>
        <w:gridCol w:w="1772"/>
        <w:gridCol w:w="1203"/>
        <w:gridCol w:w="2759"/>
      </w:tblGrid>
      <w:tr w:rsidR="009864F0">
        <w:trPr>
          <w:tblHeader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Date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Author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Version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Change Reference</w:t>
            </w:r>
          </w:p>
        </w:tc>
      </w:tr>
      <w:tr w:rsidR="009864F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8659AA" w:rsidP="00E970AD">
            <w:pPr>
              <w:pStyle w:val="ChartBody"/>
              <w:jc w:val="both"/>
            </w:pPr>
            <w:ins w:id="11" w:author="RoyYL.Wong" w:date="2015-03-16T10:18:00Z">
              <w:r>
                <w:t>16</w:t>
              </w:r>
            </w:ins>
            <w:del w:id="12" w:author="RoyYL.Wong" w:date="2015-03-16T10:18:00Z">
              <w:r w:rsidR="00BF0082" w:rsidDel="008659AA">
                <w:delText>28</w:delText>
              </w:r>
            </w:del>
            <w:r w:rsidR="00525D3D">
              <w:t xml:space="preserve"> </w:t>
            </w:r>
            <w:ins w:id="13" w:author="RoyYL.Wong" w:date="2015-03-16T10:18:00Z">
              <w:r>
                <w:t>Mar</w:t>
              </w:r>
            </w:ins>
            <w:del w:id="14" w:author="RoyYL.Wong" w:date="2015-03-16T10:18:00Z">
              <w:r w:rsidR="00E970AD" w:rsidDel="008659AA">
                <w:delText>Jan</w:delText>
              </w:r>
            </w:del>
            <w:r w:rsidR="00525D3D">
              <w:t xml:space="preserve"> 201</w:t>
            </w:r>
            <w:r w:rsidR="00E970AD">
              <w:t>5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C41B60">
            <w:pPr>
              <w:pStyle w:val="ChartBody"/>
              <w:jc w:val="both"/>
            </w:pPr>
            <w:del w:id="15" w:author="RoyYL.Wong" w:date="2015-03-16T10:19:00Z">
              <w:r w:rsidDel="00666146">
                <w:delText>Kimberly Lam</w:delText>
              </w:r>
            </w:del>
            <w:ins w:id="16" w:author="RoyYL.Wong" w:date="2015-03-16T10:19:00Z">
              <w:r w:rsidR="00666146">
                <w:t>Roy Wong</w:t>
              </w:r>
            </w:ins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BF3F3D" w:rsidP="00BF3F3D">
            <w:pPr>
              <w:pStyle w:val="ChartBody"/>
              <w:jc w:val="both"/>
            </w:pPr>
            <w:r>
              <w:t>1</w:t>
            </w:r>
            <w:r w:rsidR="00525D3D">
              <w:t>.</w:t>
            </w:r>
            <w:r>
              <w:t>0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525D3D">
            <w:pPr>
              <w:pStyle w:val="ChartBody"/>
              <w:jc w:val="both"/>
            </w:pPr>
            <w:r>
              <w:t>Initial release</w:t>
            </w:r>
          </w:p>
        </w:tc>
      </w:tr>
      <w:tr w:rsidR="00C0785F" w:rsidDel="008659AA">
        <w:trPr>
          <w:del w:id="17" w:author="RoyYL.Wong" w:date="2015-03-16T10:18:00Z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785F" w:rsidDel="008659AA" w:rsidRDefault="00C0785F" w:rsidP="00C0785F">
            <w:pPr>
              <w:pStyle w:val="ChartBody"/>
              <w:jc w:val="both"/>
              <w:rPr>
                <w:del w:id="18" w:author="RoyYL.Wong" w:date="2015-03-16T10:18:00Z"/>
              </w:rPr>
            </w:pPr>
            <w:del w:id="19" w:author="RoyYL.Wong" w:date="2015-03-16T10:18:00Z">
              <w:r w:rsidDel="008659AA">
                <w:delText>26 Feb 2015</w:delText>
              </w:r>
            </w:del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785F" w:rsidDel="008659AA" w:rsidRDefault="00C0785F">
            <w:pPr>
              <w:pStyle w:val="ChartBody"/>
              <w:jc w:val="both"/>
              <w:rPr>
                <w:del w:id="20" w:author="RoyYL.Wong" w:date="2015-03-16T10:18:00Z"/>
              </w:rPr>
            </w:pPr>
            <w:del w:id="21" w:author="RoyYL.Wong" w:date="2015-03-16T10:18:00Z">
              <w:r w:rsidDel="008659AA">
                <w:delText>Kimberly Lam</w:delText>
              </w:r>
            </w:del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785F" w:rsidDel="008659AA" w:rsidRDefault="00C0785F">
            <w:pPr>
              <w:pStyle w:val="ChartBody"/>
              <w:jc w:val="both"/>
              <w:rPr>
                <w:del w:id="22" w:author="RoyYL.Wong" w:date="2015-03-16T10:18:00Z"/>
              </w:rPr>
            </w:pPr>
            <w:del w:id="23" w:author="RoyYL.Wong" w:date="2015-03-16T10:18:00Z">
              <w:r w:rsidDel="008659AA">
                <w:delText>1.1</w:delText>
              </w:r>
            </w:del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785F" w:rsidDel="008659AA" w:rsidRDefault="007C7649" w:rsidP="007C7649">
            <w:pPr>
              <w:pStyle w:val="ChartBody"/>
              <w:jc w:val="both"/>
              <w:rPr>
                <w:del w:id="24" w:author="RoyYL.Wong" w:date="2015-03-16T10:18:00Z"/>
              </w:rPr>
            </w:pPr>
            <w:del w:id="25" w:author="RoyYL.Wong" w:date="2015-03-16T10:18:00Z">
              <w:r w:rsidDel="008659AA">
                <w:delText>Revised base on RMD comments on 20150212</w:delText>
              </w:r>
            </w:del>
          </w:p>
        </w:tc>
      </w:tr>
      <w:tr w:rsidR="00B70657" w:rsidDel="008659AA">
        <w:trPr>
          <w:del w:id="26" w:author="RoyYL.Wong" w:date="2015-03-16T10:18:00Z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657" w:rsidDel="008659AA" w:rsidRDefault="00B70657" w:rsidP="00B70657">
            <w:pPr>
              <w:pStyle w:val="ChartBody"/>
              <w:jc w:val="both"/>
              <w:rPr>
                <w:del w:id="27" w:author="RoyYL.Wong" w:date="2015-03-16T10:18:00Z"/>
              </w:rPr>
            </w:pPr>
            <w:del w:id="28" w:author="RoyYL.Wong" w:date="2015-03-16T10:18:00Z">
              <w:r w:rsidDel="008659AA">
                <w:delText>3 Mar 2015</w:delText>
              </w:r>
            </w:del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657" w:rsidDel="008659AA" w:rsidRDefault="00B70657">
            <w:pPr>
              <w:pStyle w:val="ChartBody"/>
              <w:jc w:val="both"/>
              <w:rPr>
                <w:del w:id="29" w:author="RoyYL.Wong" w:date="2015-03-16T10:18:00Z"/>
              </w:rPr>
            </w:pPr>
            <w:del w:id="30" w:author="RoyYL.Wong" w:date="2015-03-16T10:18:00Z">
              <w:r w:rsidDel="008659AA">
                <w:delText>Kimberly Lam</w:delText>
              </w:r>
            </w:del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657" w:rsidDel="008659AA" w:rsidRDefault="00B70657">
            <w:pPr>
              <w:pStyle w:val="ChartBody"/>
              <w:jc w:val="both"/>
              <w:rPr>
                <w:del w:id="31" w:author="RoyYL.Wong" w:date="2015-03-16T10:18:00Z"/>
              </w:rPr>
            </w:pPr>
            <w:del w:id="32" w:author="RoyYL.Wong" w:date="2015-03-16T10:18:00Z">
              <w:r w:rsidDel="008659AA">
                <w:delText>1.2</w:delText>
              </w:r>
            </w:del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657" w:rsidDel="008659AA" w:rsidRDefault="00B70657">
            <w:pPr>
              <w:pStyle w:val="ChartBody"/>
              <w:jc w:val="both"/>
              <w:rPr>
                <w:del w:id="33" w:author="RoyYL.Wong" w:date="2015-03-16T10:18:00Z"/>
              </w:rPr>
            </w:pPr>
            <w:del w:id="34" w:author="RoyYL.Wong" w:date="2015-03-16T10:18:00Z">
              <w:r w:rsidDel="008659AA">
                <w:delText>Corrected typo</w:delText>
              </w:r>
            </w:del>
          </w:p>
        </w:tc>
      </w:tr>
      <w:tr w:rsidR="0063581A" w:rsidDel="008659AA">
        <w:trPr>
          <w:del w:id="35" w:author="RoyYL.Wong" w:date="2015-03-16T10:18:00Z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81A" w:rsidDel="008659AA" w:rsidRDefault="0063581A">
            <w:pPr>
              <w:pStyle w:val="ChartBody"/>
              <w:jc w:val="both"/>
              <w:rPr>
                <w:del w:id="36" w:author="RoyYL.Wong" w:date="2015-03-16T10:18:00Z"/>
              </w:rPr>
            </w:pPr>
            <w:del w:id="37" w:author="RoyYL.Wong" w:date="2015-03-16T10:18:00Z">
              <w:r w:rsidDel="008659AA">
                <w:delText>6 Mar 2015</w:delText>
              </w:r>
            </w:del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81A" w:rsidDel="008659AA" w:rsidRDefault="0063581A">
            <w:pPr>
              <w:pStyle w:val="ChartBody"/>
              <w:jc w:val="both"/>
              <w:rPr>
                <w:del w:id="38" w:author="RoyYL.Wong" w:date="2015-03-16T10:18:00Z"/>
              </w:rPr>
            </w:pPr>
            <w:del w:id="39" w:author="RoyYL.Wong" w:date="2015-03-16T10:18:00Z">
              <w:r w:rsidDel="008659AA">
                <w:delText>Kimberly Lam</w:delText>
              </w:r>
            </w:del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81A" w:rsidDel="008659AA" w:rsidRDefault="0063581A" w:rsidP="00F15995">
            <w:pPr>
              <w:pStyle w:val="ChartBody"/>
              <w:rPr>
                <w:del w:id="40" w:author="RoyYL.Wong" w:date="2015-03-16T10:18:00Z"/>
              </w:rPr>
            </w:pPr>
            <w:del w:id="41" w:author="RoyYL.Wong" w:date="2015-03-16T10:18:00Z">
              <w:r w:rsidDel="008659AA">
                <w:delText>1.3</w:delText>
              </w:r>
            </w:del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639E" w:rsidDel="008659AA" w:rsidRDefault="006B777C">
            <w:pPr>
              <w:pStyle w:val="ChartBody"/>
              <w:rPr>
                <w:del w:id="42" w:author="RoyYL.Wong" w:date="2015-03-16T10:18:00Z"/>
              </w:rPr>
            </w:pPr>
            <w:del w:id="43" w:author="RoyYL.Wong" w:date="2015-03-16T10:18:00Z">
              <w:r w:rsidDel="008659AA">
                <w:delText xml:space="preserve">1. Added </w:delText>
              </w:r>
              <w:r w:rsidRPr="00E21C44" w:rsidDel="008659AA">
                <w:delText xml:space="preserve">Summary for </w:delText>
              </w:r>
              <w:r w:rsidDel="008659AA">
                <w:delText>Settlement</w:delText>
              </w:r>
              <w:r w:rsidRPr="00E21C44" w:rsidDel="008659AA">
                <w:delText xml:space="preserve"> Date Exposure</w:delText>
              </w:r>
              <w:r w:rsidDel="008659AA">
                <w:delText xml:space="preserve"> section </w:delText>
              </w:r>
            </w:del>
          </w:p>
          <w:p w:rsidR="0013639E" w:rsidDel="008659AA" w:rsidRDefault="006B777C">
            <w:pPr>
              <w:pStyle w:val="ChartBody"/>
              <w:rPr>
                <w:del w:id="44" w:author="RoyYL.Wong" w:date="2015-03-16T10:18:00Z"/>
                <w:rFonts w:asciiTheme="minorHAnsi" w:hAnsiTheme="minorHAnsi"/>
                <w:i/>
                <w:sz w:val="22"/>
                <w:szCs w:val="22"/>
                <w:lang w:eastAsia="zh-TW"/>
              </w:rPr>
            </w:pPr>
            <w:del w:id="45" w:author="RoyYL.Wong" w:date="2015-03-16T10:18:00Z">
              <w:r w:rsidDel="008659AA">
                <w:delText>2. Added columns</w:delText>
              </w:r>
              <w:r w:rsidRPr="00DE41F2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 xml:space="preserve"> </w:delText>
              </w:r>
              <w:r w:rsidR="00A33998" w:rsidRPr="00A33998" w:rsidDel="008659AA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 xml:space="preserve">Collateral Sharing under Cross Collateralization (TD) </w:delText>
              </w:r>
              <w:r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 xml:space="preserve">and </w:delText>
              </w:r>
              <w:r w:rsidR="00A33998" w:rsidRPr="00A33998" w:rsidDel="008659AA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>Collateral Sharing under Cross Collateralization (SD)</w:delText>
              </w:r>
            </w:del>
          </w:p>
          <w:p w:rsidR="0013639E" w:rsidDel="008659AA" w:rsidRDefault="00A33998">
            <w:pPr>
              <w:pStyle w:val="ChartBody"/>
              <w:rPr>
                <w:del w:id="46" w:author="RoyYL.Wong" w:date="2015-03-16T10:18:00Z"/>
                <w:rFonts w:asciiTheme="minorHAnsi" w:hAnsiTheme="minorHAnsi"/>
                <w:i/>
                <w:sz w:val="22"/>
                <w:szCs w:val="22"/>
                <w:lang w:eastAsia="zh-TW"/>
              </w:rPr>
            </w:pPr>
            <w:del w:id="47" w:author="RoyYL.Wong" w:date="2015-03-16T10:18:00Z">
              <w:r w:rsidRPr="00A33998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 xml:space="preserve">3. </w:delText>
              </w:r>
              <w:r w:rsidR="006B777C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Update assumption that ERMS cross collateralization function would provide</w:delText>
              </w:r>
              <w:r w:rsidR="006B777C" w:rsidRPr="006B777C" w:rsidDel="008659AA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 xml:space="preserve"> Collateral Sharing under Cross Collateralization (</w:delText>
              </w:r>
              <w:r w:rsidR="006B777C" w:rsidDel="008659AA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>T</w:delText>
              </w:r>
              <w:r w:rsidR="006B777C" w:rsidRPr="006B777C" w:rsidDel="008659AA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>D)</w:delText>
              </w:r>
              <w:r w:rsidR="006B777C" w:rsidDel="008659AA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>/(SD)</w:delText>
              </w:r>
            </w:del>
          </w:p>
          <w:p w:rsidR="00293CA2" w:rsidRPr="00293CA2" w:rsidDel="008659AA" w:rsidRDefault="00A33998">
            <w:pPr>
              <w:pStyle w:val="ChartBody"/>
              <w:rPr>
                <w:del w:id="48" w:author="RoyYL.Wong" w:date="2015-03-16T10:18:00Z"/>
              </w:rPr>
            </w:pPr>
            <w:del w:id="49" w:author="RoyYL.Wong" w:date="2015-03-16T10:18:00Z">
              <w:r w:rsidRPr="00A33998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4.When determine secured or unsecured exposure</w:delText>
              </w:r>
              <w:r w:rsidR="00293CA2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 xml:space="preserve"> (logic of cases 1-5)</w:delText>
              </w:r>
              <w:r w:rsidRPr="00A33998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, system should compare Regulatory Limit Usage and Collateral market value (</w:delText>
              </w:r>
              <w:r w:rsidR="001655DD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 xml:space="preserve">weighted average </w:delText>
              </w:r>
              <w:r w:rsidR="00293CA2" w:rsidRPr="00293CA2" w:rsidDel="008659AA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subpart to BOCIL only)</w:delText>
              </w:r>
            </w:del>
          </w:p>
        </w:tc>
      </w:tr>
    </w:tbl>
    <w:p w:rsidR="00DD75C3" w:rsidDel="008659AA" w:rsidRDefault="00DD75C3">
      <w:pPr>
        <w:rPr>
          <w:del w:id="50" w:author="RoyYL.Wong" w:date="2015-03-16T10:18:00Z"/>
        </w:rPr>
      </w:pPr>
      <w:del w:id="51" w:author="RoyYL.Wong" w:date="2015-03-16T10:18:00Z">
        <w:r w:rsidDel="008659AA">
          <w:br w:type="page"/>
        </w:r>
        <w:r w:rsidDel="008659AA">
          <w:lastRenderedPageBreak/>
          <w:delText xml:space="preserve"> </w:delText>
        </w:r>
      </w:del>
    </w:p>
    <w:tbl>
      <w:tblPr>
        <w:tblW w:w="7200" w:type="dxa"/>
        <w:tblInd w:w="22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466"/>
        <w:gridCol w:w="1772"/>
        <w:gridCol w:w="1203"/>
        <w:gridCol w:w="2759"/>
      </w:tblGrid>
      <w:tr w:rsidR="009E363C" w:rsidDel="008659AA">
        <w:trPr>
          <w:del w:id="52" w:author="RoyYL.Wong" w:date="2015-03-16T10:18:00Z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Del="008659AA" w:rsidRDefault="009E363C">
            <w:pPr>
              <w:pStyle w:val="ChartBody"/>
              <w:jc w:val="both"/>
              <w:rPr>
                <w:del w:id="53" w:author="RoyYL.Wong" w:date="2015-03-16T10:18:00Z"/>
              </w:rPr>
            </w:pPr>
            <w:del w:id="54" w:author="RoyYL.Wong" w:date="2015-03-16T10:18:00Z">
              <w:r w:rsidDel="008659AA">
                <w:delText>11 Mar 2015</w:delText>
              </w:r>
            </w:del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Del="008659AA" w:rsidRDefault="009E363C">
            <w:pPr>
              <w:pStyle w:val="ChartBody"/>
              <w:jc w:val="both"/>
              <w:rPr>
                <w:del w:id="55" w:author="RoyYL.Wong" w:date="2015-03-16T10:18:00Z"/>
              </w:rPr>
            </w:pPr>
            <w:del w:id="56" w:author="RoyYL.Wong" w:date="2015-03-16T10:18:00Z">
              <w:r w:rsidDel="008659AA">
                <w:delText>Kimberly Lam</w:delText>
              </w:r>
            </w:del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Del="008659AA" w:rsidRDefault="009E363C">
            <w:pPr>
              <w:pStyle w:val="ChartBody"/>
              <w:jc w:val="both"/>
              <w:rPr>
                <w:del w:id="57" w:author="RoyYL.Wong" w:date="2015-03-16T10:18:00Z"/>
              </w:rPr>
            </w:pPr>
            <w:del w:id="58" w:author="RoyYL.Wong" w:date="2015-03-16T10:18:00Z">
              <w:r w:rsidDel="008659AA">
                <w:delText>1.4</w:delText>
              </w:r>
            </w:del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2608" w:rsidDel="008659AA" w:rsidRDefault="00DD75C3" w:rsidP="00DD75C3">
            <w:pPr>
              <w:pStyle w:val="ChartBody"/>
              <w:rPr>
                <w:del w:id="59" w:author="RoyYL.Wong" w:date="2015-03-16T10:18:00Z"/>
              </w:rPr>
            </w:pPr>
            <w:del w:id="60" w:author="RoyYL.Wong" w:date="2015-03-16T10:18:00Z">
              <w:r w:rsidDel="008659AA">
                <w:delText xml:space="preserve">Added section </w:delText>
              </w:r>
              <w:r w:rsidR="00506977" w:rsidDel="008659AA">
                <w:fldChar w:fldCharType="begin"/>
              </w:r>
              <w:r w:rsidDel="008659AA">
                <w:delInstrText xml:space="preserve"> REF _Ref413924450 \r \h </w:delInstrText>
              </w:r>
              <w:r w:rsidR="00506977" w:rsidDel="008659AA">
                <w:fldChar w:fldCharType="separate"/>
              </w:r>
              <w:r w:rsidDel="008659AA">
                <w:delText>2.2.1.2</w:delText>
              </w:r>
              <w:r w:rsidR="00506977" w:rsidDel="008659AA">
                <w:fldChar w:fldCharType="end"/>
              </w:r>
              <w:r w:rsidDel="008659AA">
                <w:delText xml:space="preserve"> </w:delText>
              </w:r>
              <w:r w:rsidR="00506977" w:rsidDel="008659AA">
                <w:fldChar w:fldCharType="begin"/>
              </w:r>
              <w:r w:rsidDel="008659AA">
                <w:delInstrText xml:space="preserve"> REF _Ref413924450 \h </w:delInstrText>
              </w:r>
              <w:r w:rsidR="00506977" w:rsidDel="008659AA">
                <w:fldChar w:fldCharType="separate"/>
              </w:r>
              <w:r w:rsidDel="008659AA">
                <w:delText>Determine secured and unsecured Exposure</w:delText>
              </w:r>
              <w:r w:rsidR="00506977" w:rsidDel="008659AA">
                <w:fldChar w:fldCharType="end"/>
              </w:r>
            </w:del>
          </w:p>
          <w:p w:rsidR="005133BD" w:rsidDel="008659AA" w:rsidRDefault="005133BD" w:rsidP="005133BD">
            <w:pPr>
              <w:pStyle w:val="ChartBody"/>
              <w:rPr>
                <w:del w:id="61" w:author="RoyYL.Wong" w:date="2015-03-16T10:18:00Z"/>
              </w:rPr>
            </w:pPr>
            <w:del w:id="62" w:author="RoyYL.Wong" w:date="2015-03-16T10:18:00Z">
              <w:r w:rsidDel="008659AA">
                <w:delText>5. Removed cross collateralization example in Appendix</w:delText>
              </w:r>
            </w:del>
          </w:p>
        </w:tc>
      </w:tr>
      <w:tr w:rsidR="009E363C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 w:rsidP="008659AA">
            <w:pPr>
              <w:pPrChange w:id="63" w:author="RoyYL.Wong" w:date="2015-03-16T10:18:00Z">
                <w:pPr>
                  <w:pStyle w:val="ChartBody"/>
                  <w:jc w:val="both"/>
                </w:pPr>
              </w:pPrChange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 w:rsidP="00200833">
            <w:pPr>
              <w:pStyle w:val="ChartBody"/>
            </w:pPr>
          </w:p>
        </w:tc>
      </w:tr>
      <w:tr w:rsidR="009E363C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 w:rsidP="00694719">
            <w:pPr>
              <w:pStyle w:val="ChartBody"/>
            </w:pPr>
          </w:p>
        </w:tc>
      </w:tr>
      <w:tr w:rsidR="009E363C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>
            <w:pPr>
              <w:pStyle w:val="ChartBody"/>
              <w:jc w:val="both"/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63C" w:rsidRDefault="009E363C" w:rsidP="003519B0">
            <w:pPr>
              <w:pStyle w:val="ChartBody"/>
            </w:pPr>
          </w:p>
        </w:tc>
      </w:tr>
    </w:tbl>
    <w:p w:rsidR="009864F0" w:rsidRDefault="009864F0">
      <w:pPr>
        <w:jc w:val="both"/>
        <w:rPr>
          <w:rFonts w:ascii="Arial" w:eastAsia="Arial Unicode MS" w:hAnsi="Arial" w:cs="Arial"/>
          <w:color w:val="FF0000"/>
        </w:rPr>
      </w:pPr>
    </w:p>
    <w:p w:rsidR="00003A2D" w:rsidRDefault="00003A2D" w:rsidP="00003A2D">
      <w:pPr>
        <w:pStyle w:val="DocumentControlSub-heading"/>
        <w:jc w:val="both"/>
        <w:rPr>
          <w:rFonts w:cs="Arial"/>
        </w:rPr>
      </w:pPr>
      <w:proofErr w:type="spellStart"/>
      <w:r>
        <w:rPr>
          <w:rFonts w:cs="Arial"/>
        </w:rPr>
        <w:t>Signoff</w:t>
      </w:r>
      <w:proofErr w:type="spellEnd"/>
      <w:r>
        <w:rPr>
          <w:rFonts w:cs="Arial"/>
        </w:rPr>
        <w:t xml:space="preserve"> Record</w:t>
      </w:r>
    </w:p>
    <w:tbl>
      <w:tblPr>
        <w:tblW w:w="7624" w:type="dxa"/>
        <w:tblInd w:w="22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466"/>
        <w:gridCol w:w="1772"/>
        <w:gridCol w:w="1760"/>
        <w:gridCol w:w="2626"/>
      </w:tblGrid>
      <w:tr w:rsidR="00003A2D" w:rsidTr="00003A2D">
        <w:trPr>
          <w:tblHeader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003A2D" w:rsidRDefault="00003A2D" w:rsidP="00003A2D">
            <w:pPr>
              <w:pStyle w:val="ChartBodyHeadingDocCtrl"/>
              <w:jc w:val="both"/>
            </w:pPr>
            <w:r>
              <w:t>Signoff Date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003A2D" w:rsidRDefault="00003A2D" w:rsidP="005B108D">
            <w:pPr>
              <w:pStyle w:val="ChartBodyHeadingDocCtrl"/>
              <w:jc w:val="both"/>
            </w:pPr>
            <w:r>
              <w:t>Business Owner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003A2D" w:rsidRDefault="00003A2D" w:rsidP="005B108D">
            <w:pPr>
              <w:pStyle w:val="ChartBodyHeadingDocCtrl"/>
              <w:jc w:val="both"/>
            </w:pPr>
            <w:r>
              <w:t>Sign off Version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003A2D" w:rsidRDefault="00003A2D" w:rsidP="005B108D">
            <w:pPr>
              <w:pStyle w:val="ChartBodyHeadingDocCtrl"/>
              <w:jc w:val="both"/>
            </w:pPr>
            <w:r>
              <w:t>Remark</w:t>
            </w:r>
          </w:p>
        </w:tc>
      </w:tr>
      <w:tr w:rsidR="00003A2D" w:rsidTr="00003A2D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FD73CC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</w:tr>
      <w:tr w:rsidR="00003A2D" w:rsidTr="00003A2D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</w:tr>
      <w:tr w:rsidR="00003A2D" w:rsidTr="00003A2D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3A62A6">
            <w:pPr>
              <w:pStyle w:val="ChartBody"/>
              <w:jc w:val="both"/>
            </w:pPr>
          </w:p>
        </w:tc>
      </w:tr>
      <w:tr w:rsidR="00003A2D" w:rsidTr="00003A2D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2D" w:rsidRDefault="00003A2D" w:rsidP="005B108D">
            <w:pPr>
              <w:pStyle w:val="ChartBody"/>
              <w:jc w:val="both"/>
            </w:pPr>
          </w:p>
        </w:tc>
      </w:tr>
      <w:tr w:rsidR="00C75B76" w:rsidTr="00003A2D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B76" w:rsidRDefault="00C75B76" w:rsidP="005B108D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B76" w:rsidRDefault="00C75B76" w:rsidP="005B108D">
            <w:pPr>
              <w:pStyle w:val="ChartBody"/>
              <w:jc w:val="both"/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B76" w:rsidRDefault="00C75B76" w:rsidP="005B108D">
            <w:pPr>
              <w:pStyle w:val="ChartBody"/>
              <w:jc w:val="both"/>
            </w:pP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B76" w:rsidRDefault="00C75B76" w:rsidP="005B108D">
            <w:pPr>
              <w:pStyle w:val="ChartBody"/>
              <w:jc w:val="both"/>
            </w:pPr>
          </w:p>
        </w:tc>
      </w:tr>
    </w:tbl>
    <w:p w:rsidR="009864F0" w:rsidRDefault="009864F0">
      <w:pPr>
        <w:jc w:val="both"/>
        <w:rPr>
          <w:rFonts w:ascii="Arial" w:hAnsi="Arial" w:cs="Arial"/>
        </w:rPr>
      </w:pPr>
    </w:p>
    <w:p w:rsidR="009864F0" w:rsidRDefault="009864F0">
      <w:pPr>
        <w:autoSpaceDE w:val="0"/>
        <w:autoSpaceDN w:val="0"/>
        <w:adjustRightInd w:val="0"/>
        <w:jc w:val="both"/>
        <w:rPr>
          <w:rFonts w:ascii="Arial" w:hAnsi="Arial" w:cs="Arial"/>
          <w:lang w:eastAsia="zh-TW"/>
        </w:rPr>
      </w:pPr>
      <w:r>
        <w:rPr>
          <w:rFonts w:ascii="Arial" w:hAnsi="Arial" w:cs="Arial"/>
        </w:rPr>
        <w:br w:type="page"/>
      </w:r>
    </w:p>
    <w:p w:rsidR="009864F0" w:rsidRDefault="009864F0">
      <w:pPr>
        <w:autoSpaceDE w:val="0"/>
        <w:autoSpaceDN w:val="0"/>
        <w:adjustRightInd w:val="0"/>
        <w:jc w:val="both"/>
        <w:rPr>
          <w:rFonts w:ascii="Arial" w:hAnsi="Arial" w:cs="Arial"/>
          <w:lang w:eastAsia="zh-TW"/>
        </w:rPr>
      </w:pPr>
    </w:p>
    <w:p w:rsidR="009864F0" w:rsidRDefault="009864F0">
      <w:pPr>
        <w:pStyle w:val="DocumentControlSub-heading"/>
        <w:autoSpaceDE w:val="0"/>
        <w:autoSpaceDN w:val="0"/>
        <w:adjustRightInd w:val="0"/>
        <w:spacing w:before="0" w:after="0" w:line="360" w:lineRule="auto"/>
        <w:rPr>
          <w:rFonts w:cs="Arial"/>
          <w:bCs/>
          <w:kern w:val="0"/>
          <w:szCs w:val="24"/>
          <w:lang w:val="en-US" w:eastAsia="zh-TW"/>
        </w:rPr>
      </w:pPr>
      <w:r>
        <w:rPr>
          <w:rFonts w:cs="Arial"/>
          <w:bCs/>
          <w:kern w:val="0"/>
          <w:szCs w:val="24"/>
          <w:lang w:val="en-US"/>
        </w:rPr>
        <w:t>Table of Contents</w:t>
      </w:r>
    </w:p>
    <w:sdt>
      <w:sdtPr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id w:val="-1007011880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:rsidR="0086092D" w:rsidRDefault="0086092D">
          <w:pPr>
            <w:pStyle w:val="TOCHeading"/>
          </w:pPr>
          <w:r>
            <w:t>Contents</w:t>
          </w:r>
        </w:p>
        <w:p w:rsidR="005915CE" w:rsidRDefault="0050697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506977">
            <w:rPr>
              <w:b w:val="0"/>
              <w:bCs w:val="0"/>
            </w:rPr>
            <w:fldChar w:fldCharType="begin"/>
          </w:r>
          <w:r w:rsidR="0086092D">
            <w:rPr>
              <w:b w:val="0"/>
              <w:bCs w:val="0"/>
            </w:rPr>
            <w:instrText xml:space="preserve"> TOC \h \z \t "Session 1,1,Session 2,1,Session 3,1,Session 4,1,Chapter Title,1" </w:instrText>
          </w:r>
          <w:r w:rsidRPr="00506977">
            <w:rPr>
              <w:b w:val="0"/>
              <w:bCs w:val="0"/>
            </w:rPr>
            <w:fldChar w:fldCharType="separate"/>
          </w:r>
          <w:hyperlink w:anchor="_Toc413924357" w:history="1">
            <w:r w:rsidR="005915CE" w:rsidRPr="00613120">
              <w:rPr>
                <w:rStyle w:val="Hyperlink"/>
                <w:noProof/>
              </w:rPr>
              <w:t>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Introduction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58" w:history="1">
            <w:r w:rsidR="005915CE" w:rsidRPr="00613120">
              <w:rPr>
                <w:rStyle w:val="Hyperlink"/>
                <w:noProof/>
              </w:rPr>
              <w:t>2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Specification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59" w:history="1">
            <w:r w:rsidR="005915CE" w:rsidRPr="00613120">
              <w:rPr>
                <w:rStyle w:val="Hyperlink"/>
                <w:noProof/>
              </w:rPr>
              <w:t>2.1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Description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0" w:history="1">
            <w:r w:rsidR="005915CE" w:rsidRPr="00613120">
              <w:rPr>
                <w:rStyle w:val="Hyperlink"/>
                <w:noProof/>
              </w:rPr>
              <w:t>2.2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Fields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1" w:history="1">
            <w:r w:rsidR="005915CE" w:rsidRPr="00613120">
              <w:rPr>
                <w:rStyle w:val="Hyperlink"/>
                <w:noProof/>
              </w:rPr>
              <w:t>2.2.1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R48 Daily Report for Connected Lending Exposure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2" w:history="1">
            <w:r w:rsidR="005915CE" w:rsidRPr="00613120">
              <w:rPr>
                <w:rStyle w:val="Hyperlink"/>
                <w:rFonts w:ascii="Times New Roman" w:hAnsi="Times New Roman" w:cs="Times New Roman"/>
                <w:noProof/>
              </w:rPr>
              <w:t>2.2.1.1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Field Description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3" w:history="1">
            <w:r w:rsidR="005915CE" w:rsidRPr="00613120">
              <w:rPr>
                <w:rStyle w:val="Hyperlink"/>
                <w:rFonts w:ascii="Times New Roman" w:hAnsi="Times New Roman" w:cs="Times New Roman"/>
                <w:noProof/>
              </w:rPr>
              <w:t>2.2.1.2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Determine secured and unsecured Expsoure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4" w:history="1">
            <w:r w:rsidR="005915CE" w:rsidRPr="00613120">
              <w:rPr>
                <w:rStyle w:val="Hyperlink"/>
                <w:noProof/>
              </w:rPr>
              <w:t>2.3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Layout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5" w:history="1">
            <w:r w:rsidR="005915CE" w:rsidRPr="00613120">
              <w:rPr>
                <w:rStyle w:val="Hyperlink"/>
                <w:noProof/>
              </w:rPr>
              <w:t>2.3.1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Layout Sample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6" w:history="1">
            <w:r w:rsidR="005915CE" w:rsidRPr="00613120">
              <w:rPr>
                <w:rStyle w:val="Hyperlink"/>
                <w:noProof/>
              </w:rPr>
              <w:t>2.4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selection criteria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7" w:history="1">
            <w:r w:rsidR="005915CE" w:rsidRPr="00613120">
              <w:rPr>
                <w:rStyle w:val="Hyperlink"/>
                <w:noProof/>
              </w:rPr>
              <w:t>2.4.1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Selection Criteria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8" w:history="1">
            <w:r w:rsidR="005915CE" w:rsidRPr="00613120">
              <w:rPr>
                <w:rStyle w:val="Hyperlink"/>
                <w:noProof/>
              </w:rPr>
              <w:t>2.4.2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Grouping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69" w:history="1">
            <w:r w:rsidR="005915CE" w:rsidRPr="00613120">
              <w:rPr>
                <w:rStyle w:val="Hyperlink"/>
                <w:noProof/>
              </w:rPr>
              <w:t>2.5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Assumption / Scope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0" w:history="1">
            <w:r w:rsidR="005915CE" w:rsidRPr="00613120">
              <w:rPr>
                <w:rStyle w:val="Hyperlink"/>
                <w:noProof/>
              </w:rPr>
              <w:t>2.6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generation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1" w:history="1">
            <w:r w:rsidR="005915CE" w:rsidRPr="00613120">
              <w:rPr>
                <w:rStyle w:val="Hyperlink"/>
                <w:noProof/>
              </w:rPr>
              <w:t>2.6.1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Scheduled Job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2" w:history="1">
            <w:r w:rsidR="005915CE" w:rsidRPr="00613120">
              <w:rPr>
                <w:rStyle w:val="Hyperlink"/>
                <w:noProof/>
              </w:rPr>
              <w:t>2.6.2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 Delivery Email Notification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3" w:history="1">
            <w:r w:rsidR="005915CE" w:rsidRPr="00613120">
              <w:rPr>
                <w:rStyle w:val="Hyperlink"/>
                <w:noProof/>
              </w:rPr>
              <w:t>2.7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Supportability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4" w:history="1">
            <w:r w:rsidR="005915CE" w:rsidRPr="00613120">
              <w:rPr>
                <w:rStyle w:val="Hyperlink"/>
                <w:noProof/>
              </w:rPr>
              <w:t>2.7.1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Report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5" w:history="1">
            <w:r w:rsidR="005915CE" w:rsidRPr="00613120">
              <w:rPr>
                <w:rStyle w:val="Hyperlink"/>
                <w:noProof/>
              </w:rPr>
              <w:t>2.7.2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Alert and Health Check (For IT reference)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5CE" w:rsidRDefault="0050697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3924376" w:history="1">
            <w:r w:rsidR="005915CE" w:rsidRPr="00613120">
              <w:rPr>
                <w:rStyle w:val="Hyperlink"/>
                <w:noProof/>
              </w:rPr>
              <w:t>3</w:t>
            </w:r>
            <w:r w:rsidR="005915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915CE" w:rsidRPr="00613120">
              <w:rPr>
                <w:rStyle w:val="Hyperlink"/>
                <w:noProof/>
              </w:rPr>
              <w:t>Appendix</w:t>
            </w:r>
            <w:r w:rsidR="005915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5CE">
              <w:rPr>
                <w:noProof/>
                <w:webHidden/>
              </w:rPr>
              <w:instrText xml:space="preserve"> PAGEREF _Toc413924376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5C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92D" w:rsidRDefault="00506977"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864F0" w:rsidRDefault="009864F0">
      <w:pPr>
        <w:pStyle w:val="DocumentControlSub-heading"/>
        <w:tabs>
          <w:tab w:val="left" w:pos="540"/>
        </w:tabs>
        <w:autoSpaceDE w:val="0"/>
        <w:autoSpaceDN w:val="0"/>
        <w:adjustRightInd w:val="0"/>
        <w:spacing w:before="0" w:after="0" w:line="360" w:lineRule="auto"/>
        <w:ind w:left="720" w:hanging="720"/>
        <w:rPr>
          <w:rFonts w:cs="Arial"/>
          <w:bCs/>
          <w:kern w:val="0"/>
          <w:szCs w:val="24"/>
          <w:lang w:val="en-US" w:eastAsia="zh-TW"/>
        </w:rPr>
      </w:pPr>
    </w:p>
    <w:p w:rsidR="009864F0" w:rsidRDefault="009864F0" w:rsidP="00E0478B">
      <w:pPr>
        <w:pStyle w:val="Session1"/>
      </w:pPr>
      <w:r>
        <w:rPr>
          <w:sz w:val="24"/>
          <w:szCs w:val="24"/>
        </w:rPr>
        <w:br w:type="page"/>
      </w:r>
      <w:bookmarkStart w:id="64" w:name="_Toc204073929"/>
      <w:bookmarkStart w:id="65" w:name="_Toc204079664"/>
      <w:bookmarkStart w:id="66" w:name="_Toc204765240"/>
      <w:bookmarkStart w:id="67" w:name="_Toc223853052"/>
      <w:bookmarkStart w:id="68" w:name="_Toc223853299"/>
      <w:bookmarkStart w:id="69" w:name="_Toc413924357"/>
      <w:r>
        <w:rPr>
          <w:rFonts w:hint="eastAsia"/>
        </w:rPr>
        <w:lastRenderedPageBreak/>
        <w:t>Introduction</w:t>
      </w:r>
      <w:bookmarkEnd w:id="64"/>
      <w:bookmarkEnd w:id="65"/>
      <w:bookmarkEnd w:id="66"/>
      <w:bookmarkEnd w:id="67"/>
      <w:bookmarkEnd w:id="68"/>
      <w:bookmarkEnd w:id="69"/>
    </w:p>
    <w:p w:rsidR="005B108D" w:rsidRDefault="005B108D" w:rsidP="005B108D">
      <w:pPr>
        <w:pStyle w:val="BodyText"/>
        <w:rPr>
          <w:lang w:eastAsia="zh-TW"/>
        </w:rPr>
      </w:pPr>
      <w:r>
        <w:t xml:space="preserve">This document covers the functional requirement for </w:t>
      </w:r>
      <w:del w:id="70" w:author="RoyYL.Wong" w:date="2015-03-16T10:20:00Z">
        <w:r w:rsidR="004424BA" w:rsidRPr="00BA4682" w:rsidDel="00183E27">
          <w:rPr>
            <w:i/>
          </w:rPr>
          <w:delText>R4</w:delText>
        </w:r>
        <w:r w:rsidR="00E970AD" w:rsidDel="00183E27">
          <w:rPr>
            <w:i/>
          </w:rPr>
          <w:delText xml:space="preserve">8 </w:delText>
        </w:r>
      </w:del>
      <w:r w:rsidR="00C0785F">
        <w:rPr>
          <w:i/>
        </w:rPr>
        <w:t>Daily Report for</w:t>
      </w:r>
      <w:ins w:id="71" w:author="RoyYL.Wong" w:date="2015-03-16T10:21:00Z">
        <w:r w:rsidR="00294585">
          <w:rPr>
            <w:i/>
          </w:rPr>
          <w:t xml:space="preserve"> </w:t>
        </w:r>
      </w:ins>
      <w:del w:id="72" w:author="RoyYL.Wong" w:date="2015-03-16T10:21:00Z">
        <w:r w:rsidR="00C0785F" w:rsidDel="00294585">
          <w:rPr>
            <w:i/>
          </w:rPr>
          <w:delText xml:space="preserve"> </w:delText>
        </w:r>
      </w:del>
      <w:ins w:id="73" w:author="RoyYL.Wong" w:date="2015-03-16T10:20:00Z">
        <w:r w:rsidR="00183E27" w:rsidRPr="00183E27">
          <w:rPr>
            <w:i/>
          </w:rPr>
          <w:t>Loan Stock Exposure Monitoring</w:t>
        </w:r>
      </w:ins>
      <w:del w:id="74" w:author="RoyYL.Wong" w:date="2015-03-16T10:20:00Z">
        <w:r w:rsidR="00E970AD" w:rsidDel="00183E27">
          <w:rPr>
            <w:i/>
          </w:rPr>
          <w:delText>Connected Le</w:delText>
        </w:r>
        <w:r w:rsidR="00B70657" w:rsidDel="00183E27">
          <w:rPr>
            <w:i/>
          </w:rPr>
          <w:delText>n</w:delText>
        </w:r>
        <w:r w:rsidR="00E970AD" w:rsidDel="00183E27">
          <w:rPr>
            <w:i/>
          </w:rPr>
          <w:delText>ding Exposure</w:delText>
        </w:r>
      </w:del>
      <w:r w:rsidR="00DA3723" w:rsidRPr="00BA4682">
        <w:rPr>
          <w:i/>
        </w:rPr>
        <w:t xml:space="preserve"> </w:t>
      </w:r>
      <w:r>
        <w:t xml:space="preserve">in </w:t>
      </w:r>
      <w:r w:rsidR="004424BA">
        <w:t xml:space="preserve">ERMS </w:t>
      </w:r>
      <w:r w:rsidR="00C26B88">
        <w:t>Project</w:t>
      </w:r>
      <w:r>
        <w:t>.</w:t>
      </w:r>
    </w:p>
    <w:p w:rsidR="009864F0" w:rsidRDefault="009864F0">
      <w:pPr>
        <w:pStyle w:val="Comment"/>
      </w:pPr>
    </w:p>
    <w:p w:rsidR="009864F0" w:rsidRDefault="009864F0"/>
    <w:p w:rsidR="009864F0" w:rsidRDefault="009864F0"/>
    <w:p w:rsidR="009864F0" w:rsidRDefault="009864F0">
      <w:pPr>
        <w:pStyle w:val="BodyTextIndent"/>
        <w:ind w:left="720"/>
      </w:pPr>
    </w:p>
    <w:p w:rsidR="009864F0" w:rsidRDefault="009864F0" w:rsidP="00731935">
      <w:pPr>
        <w:pStyle w:val="Session1"/>
      </w:pPr>
      <w:bookmarkStart w:id="75" w:name="_Toc204073930"/>
      <w:bookmarkStart w:id="76" w:name="_Toc204079665"/>
      <w:bookmarkStart w:id="77" w:name="_Toc204765241"/>
      <w:r>
        <w:br w:type="page"/>
      </w:r>
      <w:bookmarkStart w:id="78" w:name="_Toc413924358"/>
      <w:bookmarkEnd w:id="75"/>
      <w:bookmarkEnd w:id="76"/>
      <w:bookmarkEnd w:id="77"/>
      <w:r w:rsidR="005B108D">
        <w:lastRenderedPageBreak/>
        <w:t>Report Specification</w:t>
      </w:r>
      <w:bookmarkEnd w:id="78"/>
    </w:p>
    <w:p w:rsidR="009864F0" w:rsidRPr="00731935" w:rsidRDefault="005B108D" w:rsidP="00731935">
      <w:pPr>
        <w:pStyle w:val="Session2"/>
      </w:pPr>
      <w:bookmarkStart w:id="79" w:name="_Toc413924359"/>
      <w:r w:rsidRPr="00731935">
        <w:t>Report Description</w:t>
      </w:r>
      <w:bookmarkEnd w:id="79"/>
    </w:p>
    <w:p w:rsidR="005B108D" w:rsidRDefault="00D475A3" w:rsidP="00F773B7">
      <w:bookmarkStart w:id="80" w:name="_Toc517668547"/>
      <w:bookmarkStart w:id="81" w:name="_Toc24206651"/>
      <w:r w:rsidRPr="00D475A3">
        <w:t xml:space="preserve">The report is to </w:t>
      </w:r>
      <w:r w:rsidR="00E970AD" w:rsidRPr="00D475A3">
        <w:t xml:space="preserve">illustrate </w:t>
      </w:r>
      <w:del w:id="82" w:author="RoyYL.Wong" w:date="2015-03-16T10:27:00Z">
        <w:r w:rsidR="00E970AD" w:rsidDel="00695EE0">
          <w:delText>BOCI</w:delText>
        </w:r>
      </w:del>
      <w:ins w:id="83" w:author="RoyYL.Wong" w:date="2015-03-16T10:26:00Z">
        <w:r w:rsidR="00695EE0">
          <w:t>daily loan stock exposure</w:t>
        </w:r>
      </w:ins>
      <w:ins w:id="84" w:author="RoyYL.Wong" w:date="2015-03-16T10:27:00Z">
        <w:r w:rsidR="00695EE0">
          <w:t xml:space="preserve"> under BOCI SBL and REPO business</w:t>
        </w:r>
      </w:ins>
      <w:del w:id="85" w:author="RoyYL.Wong" w:date="2015-03-16T10:26:00Z">
        <w:r w:rsidR="00E970AD" w:rsidDel="00695EE0">
          <w:delText xml:space="preserve">L </w:delText>
        </w:r>
        <w:r w:rsidR="00E970AD" w:rsidRPr="00790E0D" w:rsidDel="00695EE0">
          <w:delText xml:space="preserve">clients and groups with </w:delText>
        </w:r>
        <w:r w:rsidR="00E970AD" w:rsidRPr="00790E0D" w:rsidDel="00695EE0">
          <w:rPr>
            <w:rFonts w:hint="eastAsia"/>
          </w:rPr>
          <w:delText>connected party lending</w:delText>
        </w:r>
      </w:del>
      <w:del w:id="86" w:author="RoyYL.Wong" w:date="2015-03-16T10:27:00Z">
        <w:r w:rsidR="00E970AD" w:rsidRPr="00790E0D" w:rsidDel="00695EE0">
          <w:rPr>
            <w:rFonts w:hint="eastAsia"/>
          </w:rPr>
          <w:delText xml:space="preserve"> exposure</w:delText>
        </w:r>
      </w:del>
      <w:r w:rsidR="00E970AD" w:rsidRPr="00790E0D">
        <w:rPr>
          <w:rFonts w:hint="eastAsia"/>
          <w:lang w:eastAsia="zh-TW"/>
        </w:rPr>
        <w:t>.</w:t>
      </w:r>
    </w:p>
    <w:p w:rsidR="00915C4C" w:rsidDel="00695EE0" w:rsidRDefault="00915C4C" w:rsidP="00F773B7">
      <w:pPr>
        <w:rPr>
          <w:del w:id="87" w:author="RoyYL.Wong" w:date="2015-03-16T10:28:00Z"/>
        </w:rPr>
      </w:pPr>
      <w:del w:id="88" w:author="RoyYL.Wong" w:date="2015-03-16T10:28:00Z">
        <w:r w:rsidDel="00695EE0">
          <w:delText xml:space="preserve">As this report should compliance to HKMA regulatory rules, Trade Date exposure figures should use the </w:delText>
        </w:r>
        <w:r w:rsidRPr="00915C4C" w:rsidDel="00695EE0">
          <w:rPr>
            <w:i/>
          </w:rPr>
          <w:delText>Trade Date Gross Approach</w:delText>
        </w:r>
        <w:r w:rsidDel="00695EE0">
          <w:delText xml:space="preserve"> calculation logic.</w:delText>
        </w:r>
      </w:del>
    </w:p>
    <w:p w:rsidR="005B108D" w:rsidRPr="00731935" w:rsidRDefault="005B108D" w:rsidP="00731935">
      <w:pPr>
        <w:pStyle w:val="Session2"/>
      </w:pPr>
      <w:bookmarkStart w:id="89" w:name="_Toc413924360"/>
      <w:bookmarkEnd w:id="80"/>
      <w:bookmarkEnd w:id="81"/>
      <w:r w:rsidRPr="00731935">
        <w:t>Report Fields</w:t>
      </w:r>
      <w:bookmarkEnd w:id="89"/>
    </w:p>
    <w:p w:rsidR="00CC3A97" w:rsidRDefault="0047522B" w:rsidP="00E0478B">
      <w:pPr>
        <w:pStyle w:val="Session3"/>
      </w:pPr>
      <w:bookmarkStart w:id="90" w:name="_Toc413924361"/>
      <w:bookmarkStart w:id="91" w:name="_Ref385410660"/>
      <w:bookmarkStart w:id="92" w:name="_Ref385410666"/>
      <w:bookmarkStart w:id="93" w:name="_Toc517668550"/>
      <w:bookmarkStart w:id="94" w:name="_Toc24206652"/>
      <w:del w:id="95" w:author="RoyYL.Wong" w:date="2015-03-16T10:28:00Z">
        <w:r w:rsidDel="00695EE0">
          <w:delText xml:space="preserve">R48 </w:delText>
        </w:r>
        <w:r w:rsidR="00C0785F" w:rsidDel="00695EE0">
          <w:delText xml:space="preserve">Daily Report for </w:delText>
        </w:r>
        <w:r w:rsidDel="00695EE0">
          <w:delText>Connected Lending</w:delText>
        </w:r>
      </w:del>
      <w:ins w:id="96" w:author="RoyYL.Wong" w:date="2015-03-16T10:28:00Z">
        <w:r w:rsidR="00695EE0">
          <w:t>Daily Loan Stock</w:t>
        </w:r>
      </w:ins>
      <w:r>
        <w:t xml:space="preserve"> Exposure</w:t>
      </w:r>
      <w:bookmarkEnd w:id="90"/>
      <w:r w:rsidR="001E0FDA">
        <w:t xml:space="preserve"> </w:t>
      </w:r>
      <w:bookmarkEnd w:id="91"/>
      <w:bookmarkEnd w:id="92"/>
    </w:p>
    <w:p w:rsidR="00CC3A97" w:rsidRDefault="00204D30" w:rsidP="001539DF">
      <w:pPr>
        <w:pStyle w:val="Session4"/>
      </w:pPr>
      <w:bookmarkStart w:id="97" w:name="_Toc413924362"/>
      <w:r>
        <w:t xml:space="preserve">Field </w:t>
      </w:r>
      <w:r w:rsidRPr="001539DF">
        <w:t>Description</w:t>
      </w:r>
      <w:bookmarkEnd w:id="97"/>
    </w:p>
    <w:tbl>
      <w:tblPr>
        <w:tblpPr w:leftFromText="180" w:rightFromText="180" w:vertAnchor="text" w:tblpY="1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2611"/>
        <w:gridCol w:w="4428"/>
      </w:tblGrid>
      <w:tr w:rsidR="00087586" w:rsidDel="00695EE0" w:rsidTr="00EA1E6B">
        <w:trPr>
          <w:del w:id="98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  <w:shd w:val="clear" w:color="auto" w:fill="99CCFF"/>
          </w:tcPr>
          <w:p w:rsidR="00087586" w:rsidDel="00695EE0" w:rsidRDefault="00087586" w:rsidP="00014CA5">
            <w:pPr>
              <w:pStyle w:val="TableHeader"/>
              <w:rPr>
                <w:del w:id="99" w:author="RoyYL.Wong" w:date="2015-03-16T10:29:00Z"/>
              </w:rPr>
            </w:pPr>
            <w:del w:id="100" w:author="RoyYL.Wong" w:date="2015-03-16T10:29:00Z">
              <w:r w:rsidDel="00695EE0">
                <w:rPr>
                  <w:rFonts w:hint="eastAsia"/>
                </w:rPr>
                <w:delText>Field in Report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  <w:shd w:val="clear" w:color="auto" w:fill="99CCFF"/>
          </w:tcPr>
          <w:p w:rsidR="00087586" w:rsidDel="00695EE0" w:rsidRDefault="00087586" w:rsidP="00014CA5">
            <w:pPr>
              <w:pStyle w:val="TableHeader"/>
              <w:rPr>
                <w:del w:id="101" w:author="RoyYL.Wong" w:date="2015-03-16T10:29:00Z"/>
              </w:rPr>
            </w:pPr>
            <w:del w:id="102" w:author="RoyYL.Wong" w:date="2015-03-16T10:29:00Z">
              <w:r w:rsidDel="00695EE0">
                <w:delText>Source System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99CCFF"/>
          </w:tcPr>
          <w:p w:rsidR="00087586" w:rsidDel="00695EE0" w:rsidRDefault="00087586" w:rsidP="00014CA5">
            <w:pPr>
              <w:pStyle w:val="TableHeader"/>
              <w:rPr>
                <w:del w:id="103" w:author="RoyYL.Wong" w:date="2015-03-16T10:29:00Z"/>
              </w:rPr>
            </w:pPr>
            <w:del w:id="104" w:author="RoyYL.Wong" w:date="2015-03-16T10:29:00Z">
              <w:r w:rsidDel="00695EE0">
                <w:rPr>
                  <w:rFonts w:hint="eastAsia"/>
                </w:rPr>
                <w:delText>Field Description</w:delText>
              </w:r>
            </w:del>
          </w:p>
        </w:tc>
      </w:tr>
      <w:tr w:rsidR="00087586" w:rsidDel="00695EE0" w:rsidTr="00EA1E6B">
        <w:trPr>
          <w:del w:id="105" w:author="RoyYL.Wong" w:date="2015-03-16T10:29:00Z"/>
        </w:trPr>
        <w:tc>
          <w:tcPr>
            <w:tcW w:w="9397" w:type="dxa"/>
            <w:gridSpan w:val="3"/>
            <w:shd w:val="clear" w:color="auto" w:fill="BFBFBF"/>
          </w:tcPr>
          <w:p w:rsidR="00087586" w:rsidRPr="00011DAF" w:rsidDel="00695EE0" w:rsidRDefault="00087586" w:rsidP="00332BB7">
            <w:pPr>
              <w:pStyle w:val="TableBody"/>
              <w:rPr>
                <w:del w:id="106" w:author="RoyYL.Wong" w:date="2015-03-16T10:29:00Z"/>
              </w:rPr>
            </w:pPr>
            <w:del w:id="107" w:author="RoyYL.Wong" w:date="2015-03-16T10:29:00Z">
              <w:r w:rsidDel="00695EE0">
                <w:delText xml:space="preserve">- All columns should be </w:delText>
              </w:r>
              <w:r w:rsidR="00332BB7" w:rsidDel="00695EE0">
                <w:delText>left</w:delText>
              </w:r>
              <w:r w:rsidDel="00695EE0">
                <w:delText>-aligned unless specified</w:delText>
              </w:r>
            </w:del>
          </w:p>
        </w:tc>
      </w:tr>
      <w:tr w:rsidR="00014CA5" w:rsidRPr="001C019A" w:rsidDel="00695EE0" w:rsidTr="00EA1E6B">
        <w:trPr>
          <w:del w:id="108" w:author="RoyYL.Wong" w:date="2015-03-16T10:29:00Z"/>
        </w:trPr>
        <w:tc>
          <w:tcPr>
            <w:tcW w:w="2358" w:type="dxa"/>
          </w:tcPr>
          <w:p w:rsidR="00014CA5" w:rsidRPr="00D476D0" w:rsidDel="00695EE0" w:rsidRDefault="002F2479" w:rsidP="003F31DC">
            <w:pPr>
              <w:pStyle w:val="TableContent"/>
              <w:rPr>
                <w:del w:id="109" w:author="RoyYL.Wong" w:date="2015-03-16T10:29:00Z"/>
              </w:rPr>
            </w:pPr>
            <w:del w:id="110" w:author="RoyYL.Wong" w:date="2015-03-16T10:29:00Z">
              <w:r w:rsidDel="00695EE0">
                <w:rPr>
                  <w:lang w:eastAsia="zh-TW"/>
                </w:rPr>
                <w:delText>Report Date</w:delText>
              </w:r>
            </w:del>
          </w:p>
        </w:tc>
        <w:tc>
          <w:tcPr>
            <w:tcW w:w="2611" w:type="dxa"/>
          </w:tcPr>
          <w:p w:rsidR="00014CA5" w:rsidRPr="008F6453" w:rsidDel="00695EE0" w:rsidRDefault="002F2479" w:rsidP="008F6453">
            <w:pPr>
              <w:pStyle w:val="TableContent"/>
              <w:rPr>
                <w:del w:id="111" w:author="RoyYL.Wong" w:date="2015-03-16T10:29:00Z"/>
              </w:rPr>
            </w:pPr>
            <w:del w:id="112" w:author="RoyYL.Wong" w:date="2015-03-16T10:29:00Z">
              <w:r w:rsidDel="00695EE0">
                <w:rPr>
                  <w:lang w:eastAsia="zh-HK"/>
                </w:rPr>
                <w:delText>N/A</w:delText>
              </w:r>
            </w:del>
          </w:p>
        </w:tc>
        <w:tc>
          <w:tcPr>
            <w:tcW w:w="4428" w:type="dxa"/>
          </w:tcPr>
          <w:p w:rsidR="00B963B4" w:rsidDel="00695EE0" w:rsidRDefault="00F33EBE" w:rsidP="00EA1E6B">
            <w:pPr>
              <w:pStyle w:val="TableList"/>
              <w:tabs>
                <w:tab w:val="clear" w:pos="1870"/>
                <w:tab w:val="num" w:pos="347"/>
              </w:tabs>
              <w:ind w:left="341" w:hanging="341"/>
              <w:rPr>
                <w:del w:id="113" w:author="RoyYL.Wong" w:date="2015-03-16T10:29:00Z"/>
              </w:rPr>
            </w:pPr>
            <w:del w:id="114" w:author="RoyYL.Wong" w:date="2015-03-16T10:29:00Z">
              <w:r w:rsidDel="00695EE0">
                <w:delText>Report data as of date</w:delText>
              </w:r>
              <w:r w:rsidR="00C0785F" w:rsidDel="00695EE0">
                <w:delText xml:space="preserve"> (assume end-of-day position for daily report)</w:delText>
              </w:r>
            </w:del>
          </w:p>
          <w:p w:rsidR="00DC6F81" w:rsidRPr="001837FD" w:rsidDel="00695EE0" w:rsidRDefault="00DC6F81" w:rsidP="00EA1E6B">
            <w:pPr>
              <w:pStyle w:val="TableList"/>
              <w:tabs>
                <w:tab w:val="clear" w:pos="1870"/>
                <w:tab w:val="num" w:pos="347"/>
              </w:tabs>
              <w:ind w:left="341" w:hanging="341"/>
              <w:rPr>
                <w:del w:id="115" w:author="RoyYL.Wong" w:date="2015-03-16T10:29:00Z"/>
              </w:rPr>
            </w:pPr>
            <w:del w:id="116" w:author="RoyYL.Wong" w:date="2015-03-16T10:29:00Z">
              <w:r w:rsidRPr="0079225D" w:rsidDel="00695EE0">
                <w:rPr>
                  <w:szCs w:val="20"/>
                </w:rPr>
                <w:delText xml:space="preserve">Format:  </w:delText>
              </w:r>
              <w:r w:rsidR="00C0785F" w:rsidDel="00695EE0">
                <w:rPr>
                  <w:szCs w:val="20"/>
                </w:rPr>
                <w:delText xml:space="preserve"> DD-MMM-YYY</w:delText>
              </w:r>
              <w:r w:rsidR="007A7691" w:rsidDel="00695EE0">
                <w:rPr>
                  <w:szCs w:val="20"/>
                </w:rPr>
                <w:delText>Y</w:delText>
              </w:r>
            </w:del>
          </w:p>
        </w:tc>
      </w:tr>
      <w:tr w:rsidR="00ED5295" w:rsidRPr="001C019A" w:rsidDel="00695EE0" w:rsidTr="00EA1E6B">
        <w:trPr>
          <w:del w:id="117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ED5295" w:rsidRPr="00C0785F" w:rsidDel="00695EE0" w:rsidRDefault="00C0785F" w:rsidP="00C0785F">
            <w:pPr>
              <w:pStyle w:val="TableContent"/>
              <w:spacing w:before="30" w:after="30"/>
              <w:rPr>
                <w:del w:id="118" w:author="RoyYL.Wong" w:date="2015-03-16T10:29:00Z"/>
                <w:lang w:eastAsia="zh-TW"/>
              </w:rPr>
            </w:pPr>
            <w:del w:id="119" w:author="RoyYL.Wong" w:date="2015-03-16T10:29:00Z">
              <w:r w:rsidDel="00695EE0">
                <w:rPr>
                  <w:lang w:eastAsia="zh-TW"/>
                </w:rPr>
                <w:delText xml:space="preserve">BOCIL Daily </w:delText>
              </w:r>
              <w:r w:rsidDel="00695EE0">
                <w:rPr>
                  <w:rFonts w:hint="eastAsia"/>
                  <w:lang w:eastAsia="zh-TW"/>
                </w:rPr>
                <w:delText>Capital Base</w:delText>
              </w:r>
              <w:r w:rsidDel="00695EE0">
                <w:rPr>
                  <w:lang w:eastAsia="zh-TW"/>
                </w:rPr>
                <w:delText xml:space="preserve"> (C1 For Calculation)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ED5295" w:rsidRPr="00961FB4" w:rsidDel="00695EE0" w:rsidRDefault="00ED5295" w:rsidP="00ED5295">
            <w:pPr>
              <w:pStyle w:val="TableContent"/>
              <w:rPr>
                <w:del w:id="120" w:author="RoyYL.Wong" w:date="2015-03-16T10:29:00Z"/>
              </w:rPr>
            </w:pPr>
            <w:del w:id="121" w:author="RoyYL.Wong" w:date="2015-03-16T10:29:00Z">
              <w:r w:rsidRPr="00ED5295" w:rsidDel="00695EE0">
                <w:rPr>
                  <w:sz w:val="20"/>
                  <w:szCs w:val="20"/>
                </w:rPr>
                <w:delText>[ERMS-INT_DWH_FLEX-01]</w:delText>
              </w:r>
              <w:r w:rsidRPr="00961FB4" w:rsidDel="00695EE0">
                <w:delText xml:space="preserve"> Daily BOCIL Capital Base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ED5295" w:rsidRPr="00141F61" w:rsidDel="00695EE0" w:rsidRDefault="00ED5295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22" w:author="RoyYL.Wong" w:date="2015-03-16T10:29:00Z"/>
                <w:strike/>
              </w:rPr>
            </w:pPr>
            <w:del w:id="123" w:author="RoyYL.Wong" w:date="2015-03-16T10:29:00Z">
              <w:r w:rsidDel="00695EE0">
                <w:delText xml:space="preserve">BOCIL Capital Base amount retrieved by </w:delText>
              </w:r>
              <w:r w:rsidRPr="00961FB4" w:rsidDel="00695EE0">
                <w:delText>[ERMS-INT_DWH_FLEX-01] Daily BOCIL Capital Base</w:delText>
              </w:r>
            </w:del>
          </w:p>
          <w:p w:rsidR="00ED5295" w:rsidRPr="00E14935" w:rsidDel="00695EE0" w:rsidRDefault="00ED5295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24" w:author="RoyYL.Wong" w:date="2015-03-16T10:29:00Z"/>
              </w:rPr>
            </w:pPr>
            <w:del w:id="125" w:author="RoyYL.Wong" w:date="2015-03-16T10:29:00Z">
              <w:r w:rsidRPr="00E14935" w:rsidDel="00695EE0">
                <w:delText>Alignment: Right-aligned</w:delText>
              </w:r>
            </w:del>
          </w:p>
          <w:p w:rsidR="00ED5295" w:rsidRPr="00200833" w:rsidDel="00695EE0" w:rsidRDefault="00ED5295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26" w:author="RoyYL.Wong" w:date="2015-03-16T10:29:00Z"/>
                <w:strike/>
              </w:rPr>
            </w:pPr>
            <w:del w:id="127" w:author="RoyYL.Wong" w:date="2015-03-16T10:29:00Z">
              <w:r w:rsidRPr="00E14935" w:rsidDel="00695EE0">
                <w:rPr>
                  <w:szCs w:val="20"/>
                </w:rPr>
                <w:delText>Format:  #,##0</w:delText>
              </w:r>
            </w:del>
          </w:p>
        </w:tc>
      </w:tr>
      <w:tr w:rsidR="00915C4C" w:rsidRPr="001C019A" w:rsidDel="00695EE0" w:rsidTr="00EA1E6B">
        <w:trPr>
          <w:del w:id="128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0785F" w:rsidDel="00695EE0" w:rsidRDefault="00C0785F" w:rsidP="00C0785F">
            <w:pPr>
              <w:pStyle w:val="TableContent"/>
              <w:rPr>
                <w:del w:id="129" w:author="RoyYL.Wong" w:date="2015-03-16T10:29:00Z"/>
                <w:lang w:eastAsia="zh-TW"/>
              </w:rPr>
            </w:pPr>
            <w:del w:id="130" w:author="RoyYL.Wong" w:date="2015-03-16T10:29:00Z">
              <w:r w:rsidDel="00695EE0">
                <w:rPr>
                  <w:lang w:eastAsia="zh-TW"/>
                </w:rPr>
                <w:delText xml:space="preserve">BOCIL Month End </w:delText>
              </w:r>
              <w:r w:rsidDel="00695EE0">
                <w:rPr>
                  <w:rFonts w:hint="eastAsia"/>
                  <w:lang w:eastAsia="zh-TW"/>
                </w:rPr>
                <w:delText>Capital Base</w:delText>
              </w:r>
              <w:r w:rsidDel="00695EE0">
                <w:rPr>
                  <w:lang w:eastAsia="zh-TW"/>
                </w:rPr>
                <w:delText xml:space="preserve"> (C2 For Reference Only)</w:delText>
              </w:r>
            </w:del>
          </w:p>
          <w:p w:rsidR="00915C4C" w:rsidDel="00695EE0" w:rsidRDefault="00915C4C" w:rsidP="003F31DC">
            <w:pPr>
              <w:pStyle w:val="TableContent"/>
              <w:rPr>
                <w:del w:id="131" w:author="RoyYL.Wong" w:date="2015-03-16T10:29:00Z"/>
                <w:lang w:eastAsia="zh-TW"/>
              </w:rPr>
            </w:pPr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865840" w:rsidDel="00695EE0" w:rsidRDefault="00865840" w:rsidP="00915C4C">
            <w:pPr>
              <w:pStyle w:val="TableContent"/>
              <w:rPr>
                <w:del w:id="132" w:author="RoyYL.Wong" w:date="2015-03-16T10:29:00Z"/>
              </w:rPr>
            </w:pPr>
            <w:del w:id="133" w:author="RoyYL.Wong" w:date="2015-03-16T10:29:00Z">
              <w:r w:rsidRPr="00ED5295" w:rsidDel="00695EE0">
                <w:rPr>
                  <w:sz w:val="20"/>
                  <w:szCs w:val="20"/>
                </w:rPr>
                <w:delText>[</w:delText>
              </w:r>
              <w:r w:rsidR="00ED5295" w:rsidRPr="00ED5295" w:rsidDel="00695EE0">
                <w:rPr>
                  <w:sz w:val="20"/>
                  <w:szCs w:val="20"/>
                </w:rPr>
                <w:delText>ERMS-MAIN_FT_CPT_BASE</w:delText>
              </w:r>
              <w:r w:rsidRPr="00ED5295" w:rsidDel="00695EE0">
                <w:rPr>
                  <w:sz w:val="20"/>
                  <w:szCs w:val="20"/>
                </w:rPr>
                <w:delText>]</w:delText>
              </w:r>
              <w:r w:rsidDel="00695EE0">
                <w:delText xml:space="preserve"> F&amp;T Capital Base Maintenance</w:delText>
              </w:r>
            </w:del>
          </w:p>
          <w:p w:rsidR="00915C4C" w:rsidDel="00695EE0" w:rsidRDefault="00915C4C" w:rsidP="00915C4C">
            <w:pPr>
              <w:pStyle w:val="TableContent"/>
              <w:rPr>
                <w:del w:id="134" w:author="RoyYL.Wong" w:date="2015-03-16T10:29:00Z"/>
              </w:rPr>
            </w:pP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ED5295" w:rsidDel="00695EE0" w:rsidRDefault="00ED5295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35" w:author="RoyYL.Wong" w:date="2015-03-16T10:29:00Z"/>
              </w:rPr>
            </w:pPr>
            <w:del w:id="136" w:author="RoyYL.Wong" w:date="2015-03-16T10:29:00Z">
              <w:r w:rsidRPr="00961FB4" w:rsidDel="00695EE0">
                <w:rPr>
                  <w:i/>
                </w:rPr>
                <w:delText>F&amp;T</w:delText>
              </w:r>
              <w:r w:rsidR="00C0785F" w:rsidDel="00695EE0">
                <w:rPr>
                  <w:i/>
                </w:rPr>
                <w:delText xml:space="preserve">’s previous month-end </w:delText>
              </w:r>
              <w:r w:rsidRPr="00961FB4" w:rsidDel="00695EE0">
                <w:rPr>
                  <w:i/>
                </w:rPr>
                <w:delText>Capital Base(HKD) Amount</w:delText>
              </w:r>
              <w:r w:rsidDel="00695EE0">
                <w:delText xml:space="preserve"> </w:delText>
              </w:r>
              <w:r w:rsidRPr="00961FB4" w:rsidDel="00695EE0">
                <w:delText xml:space="preserve">maintenance in </w:delText>
              </w:r>
              <w:r w:rsidRPr="00ED5295" w:rsidDel="00695EE0">
                <w:rPr>
                  <w:sz w:val="20"/>
                  <w:szCs w:val="20"/>
                </w:rPr>
                <w:delText>[ERMS-MAIN_FT_CPT_BASE]</w:delText>
              </w:r>
              <w:r w:rsidDel="00695EE0">
                <w:delText xml:space="preserve"> </w:delText>
              </w:r>
              <w:r w:rsidRPr="00961FB4" w:rsidDel="00695EE0">
                <w:delText>F&amp;T Capital Base Maintenance</w:delText>
              </w:r>
            </w:del>
          </w:p>
          <w:p w:rsidR="00C0785F" w:rsidDel="00695EE0" w:rsidRDefault="00C0785F" w:rsidP="00C0785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37" w:author="RoyYL.Wong" w:date="2015-03-16T10:29:00Z"/>
              </w:rPr>
            </w:pPr>
            <w:del w:id="138" w:author="RoyYL.Wong" w:date="2015-03-16T10:29:00Z">
              <w:r w:rsidDel="00695EE0">
                <w:delText xml:space="preserve">If </w:delText>
              </w:r>
              <w:r w:rsidRPr="00961FB4" w:rsidDel="00695EE0">
                <w:rPr>
                  <w:i/>
                </w:rPr>
                <w:delText>F&amp;T</w:delText>
              </w:r>
              <w:r w:rsidDel="00695EE0">
                <w:rPr>
                  <w:i/>
                </w:rPr>
                <w:delText xml:space="preserve">’s previous month-end </w:delText>
              </w:r>
              <w:r w:rsidRPr="00961FB4" w:rsidDel="00695EE0">
                <w:rPr>
                  <w:i/>
                </w:rPr>
                <w:delText>Capital Base(HKD) Amount</w:delText>
              </w:r>
              <w:r w:rsidDel="00695EE0">
                <w:delText xml:space="preserve"> is not available (e.g. on the 1</w:delText>
              </w:r>
              <w:r w:rsidR="00E21C44" w:rsidRPr="00E21C44" w:rsidDel="00695EE0">
                <w:rPr>
                  <w:vertAlign w:val="superscript"/>
                </w:rPr>
                <w:delText>st</w:delText>
              </w:r>
              <w:r w:rsidDel="00695EE0">
                <w:delText xml:space="preserve"> / 2</w:delText>
              </w:r>
              <w:r w:rsidR="00E21C44" w:rsidRPr="00E21C44" w:rsidDel="00695EE0">
                <w:rPr>
                  <w:vertAlign w:val="superscript"/>
                </w:rPr>
                <w:delText>nd</w:delText>
              </w:r>
              <w:r w:rsidDel="00695EE0">
                <w:delText xml:space="preserve"> day of each month), system should leave the field blank </w:delText>
              </w:r>
            </w:del>
          </w:p>
          <w:p w:rsidR="00ED5295" w:rsidRPr="00E14935" w:rsidDel="00695EE0" w:rsidRDefault="00ED5295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39" w:author="RoyYL.Wong" w:date="2015-03-16T10:29:00Z"/>
              </w:rPr>
            </w:pPr>
            <w:del w:id="140" w:author="RoyYL.Wong" w:date="2015-03-16T10:29:00Z">
              <w:r w:rsidRPr="00E14935" w:rsidDel="00695EE0">
                <w:delText>Alignment: Right-aligned</w:delText>
              </w:r>
            </w:del>
          </w:p>
          <w:p w:rsidR="00915C4C" w:rsidDel="00695EE0" w:rsidRDefault="00ED5295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41" w:author="RoyYL.Wong" w:date="2015-03-16T10:29:00Z"/>
              </w:rPr>
            </w:pPr>
            <w:del w:id="142" w:author="RoyYL.Wong" w:date="2015-03-16T10:29:00Z">
              <w:r w:rsidRPr="00E14935" w:rsidDel="00695EE0">
                <w:rPr>
                  <w:szCs w:val="20"/>
                </w:rPr>
                <w:delText>Format:  #,##0</w:delText>
              </w:r>
            </w:del>
          </w:p>
        </w:tc>
      </w:tr>
      <w:tr w:rsidR="00C0785F" w:rsidRPr="001C019A" w:rsidDel="00695EE0" w:rsidTr="00742C0B">
        <w:trPr>
          <w:trHeight w:val="2131"/>
          <w:del w:id="143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0785F" w:rsidDel="00695EE0" w:rsidRDefault="007A7691" w:rsidP="00C0785F">
            <w:pPr>
              <w:pStyle w:val="TableContent"/>
              <w:rPr>
                <w:del w:id="144" w:author="RoyYL.Wong" w:date="2015-03-16T10:29:00Z"/>
                <w:lang w:eastAsia="zh-TW"/>
              </w:rPr>
            </w:pPr>
            <w:del w:id="145" w:author="RoyYL.Wong" w:date="2015-03-16T10:29:00Z">
              <w:r w:rsidDel="00695EE0">
                <w:rPr>
                  <w:lang w:eastAsia="zh-TW"/>
                </w:rPr>
                <w:delText>F&amp;T Figure as of Date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083DAB" w:rsidDel="00695EE0" w:rsidRDefault="00C0785F">
            <w:pPr>
              <w:pStyle w:val="TableContent"/>
              <w:spacing w:before="30" w:after="30"/>
              <w:rPr>
                <w:del w:id="146" w:author="RoyYL.Wong" w:date="2015-03-16T10:29:00Z"/>
              </w:rPr>
            </w:pPr>
            <w:del w:id="147" w:author="RoyYL.Wong" w:date="2015-03-16T10:29:00Z">
              <w:r w:rsidRPr="00ED5295" w:rsidDel="00695EE0">
                <w:rPr>
                  <w:sz w:val="20"/>
                  <w:szCs w:val="20"/>
                </w:rPr>
                <w:delText>[ERMS-MAIN_FT_CPT_BASE]</w:delText>
              </w:r>
              <w:r w:rsidDel="00695EE0">
                <w:delText xml:space="preserve"> F&amp;T Capital Base Maintenance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0785F" w:rsidDel="00695EE0" w:rsidRDefault="00E21C44" w:rsidP="00C0785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48" w:author="RoyYL.Wong" w:date="2015-03-16T10:29:00Z"/>
              </w:rPr>
            </w:pPr>
            <w:del w:id="149" w:author="RoyYL.Wong" w:date="2015-03-16T10:29:00Z">
              <w:r w:rsidRPr="00E21C44" w:rsidDel="00695EE0">
                <w:delText>Date of</w:delText>
              </w:r>
              <w:r w:rsidR="00C0785F" w:rsidDel="00695EE0">
                <w:rPr>
                  <w:i/>
                </w:rPr>
                <w:delText xml:space="preserve"> </w:delText>
              </w:r>
              <w:r w:rsidRPr="00E21C44" w:rsidDel="00695EE0">
                <w:rPr>
                  <w:i/>
                </w:rPr>
                <w:delText>BOCIL Month End Capital Base</w:delText>
              </w:r>
              <w:r w:rsidR="00C0785F" w:rsidRPr="00961FB4" w:rsidDel="00695EE0">
                <w:delText xml:space="preserve"> maintenance</w:delText>
              </w:r>
              <w:r w:rsidRPr="00E21C44" w:rsidDel="00695EE0">
                <w:rPr>
                  <w:i/>
                </w:rPr>
                <w:delText xml:space="preserve"> </w:delText>
              </w:r>
              <w:r w:rsidR="00C0785F" w:rsidRPr="00961FB4" w:rsidDel="00695EE0">
                <w:delText xml:space="preserve">in </w:delText>
              </w:r>
              <w:r w:rsidR="00C0785F" w:rsidRPr="00ED5295" w:rsidDel="00695EE0">
                <w:rPr>
                  <w:sz w:val="20"/>
                  <w:szCs w:val="20"/>
                </w:rPr>
                <w:delText>[ERMS-MAIN_FT_CPT_BASE]</w:delText>
              </w:r>
              <w:r w:rsidR="00C0785F" w:rsidDel="00695EE0">
                <w:delText xml:space="preserve"> </w:delText>
              </w:r>
              <w:r w:rsidR="00C0785F" w:rsidRPr="00961FB4" w:rsidDel="00695EE0">
                <w:delText>F&amp;T Capital Base Maintenance</w:delText>
              </w:r>
            </w:del>
          </w:p>
          <w:p w:rsidR="00C0785F" w:rsidDel="00695EE0" w:rsidRDefault="00C0785F" w:rsidP="00C0785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50" w:author="RoyYL.Wong" w:date="2015-03-16T10:29:00Z"/>
              </w:rPr>
            </w:pPr>
            <w:del w:id="151" w:author="RoyYL.Wong" w:date="2015-03-16T10:29:00Z">
              <w:r w:rsidDel="00695EE0">
                <w:delText xml:space="preserve">If </w:delText>
              </w:r>
              <w:r w:rsidRPr="00C0785F" w:rsidDel="00695EE0">
                <w:rPr>
                  <w:i/>
                </w:rPr>
                <w:delText xml:space="preserve">BOCIL Month End </w:delText>
              </w:r>
              <w:r w:rsidRPr="00C0785F" w:rsidDel="00695EE0">
                <w:rPr>
                  <w:rFonts w:hint="eastAsia"/>
                  <w:i/>
                </w:rPr>
                <w:delText>Capital Base</w:delText>
              </w:r>
              <w:r w:rsidDel="00695EE0">
                <w:delText xml:space="preserve"> is blank, this field should also be blank</w:delText>
              </w:r>
            </w:del>
          </w:p>
          <w:p w:rsidR="00C0785F" w:rsidRPr="00961FB4" w:rsidDel="00695EE0" w:rsidRDefault="00C0785F" w:rsidP="00ED5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52" w:author="RoyYL.Wong" w:date="2015-03-16T10:29:00Z"/>
                <w:i/>
              </w:rPr>
            </w:pPr>
            <w:del w:id="153" w:author="RoyYL.Wong" w:date="2015-03-16T10:29:00Z">
              <w:r w:rsidRPr="0079225D" w:rsidDel="00695EE0">
                <w:rPr>
                  <w:szCs w:val="20"/>
                </w:rPr>
                <w:delText xml:space="preserve">Format:  </w:delText>
              </w:r>
              <w:r w:rsidDel="00695EE0">
                <w:rPr>
                  <w:szCs w:val="20"/>
                </w:rPr>
                <w:delText>DD-MMM-YYY</w:delText>
              </w:r>
            </w:del>
          </w:p>
        </w:tc>
      </w:tr>
      <w:tr w:rsidR="00742C0B" w:rsidRPr="001C019A" w:rsidDel="00695EE0" w:rsidTr="00742C0B">
        <w:trPr>
          <w:trHeight w:val="143"/>
          <w:del w:id="154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83DAB" w:rsidDel="00695EE0" w:rsidRDefault="00E21C44">
            <w:pPr>
              <w:pStyle w:val="TableList"/>
              <w:numPr>
                <w:ilvl w:val="0"/>
                <w:numId w:val="0"/>
              </w:numPr>
              <w:rPr>
                <w:del w:id="155" w:author="RoyYL.Wong" w:date="2015-03-16T10:29:00Z"/>
                <w:sz w:val="10"/>
                <w:szCs w:val="10"/>
              </w:rPr>
            </w:pPr>
            <w:del w:id="156" w:author="RoyYL.Wong" w:date="2015-03-16T10:29:00Z">
              <w:r w:rsidRPr="00E21C44" w:rsidDel="00695EE0">
                <w:lastRenderedPageBreak/>
                <w:delText>Summary for Trade Date Exposure</w:delText>
              </w:r>
            </w:del>
          </w:p>
        </w:tc>
      </w:tr>
      <w:tr w:rsidR="00C0785F" w:rsidRPr="001C019A" w:rsidDel="00695EE0" w:rsidTr="00742C0B">
        <w:trPr>
          <w:trHeight w:val="143"/>
          <w:del w:id="157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DAB" w:rsidDel="00695EE0" w:rsidRDefault="00742C0B">
            <w:pPr>
              <w:pStyle w:val="TableList"/>
              <w:numPr>
                <w:ilvl w:val="0"/>
                <w:numId w:val="0"/>
              </w:numPr>
              <w:rPr>
                <w:del w:id="158" w:author="RoyYL.Wong" w:date="2015-03-16T10:29:00Z"/>
              </w:rPr>
            </w:pPr>
            <w:del w:id="159" w:author="RoyYL.Wong" w:date="2015-03-16T10:29:00Z">
              <w:r w:rsidRPr="00742C0B" w:rsidDel="00695EE0">
                <w:delText>Aggregate of Unsecured Exposure of Confirmed Connected Parties</w:delText>
              </w:r>
            </w:del>
          </w:p>
        </w:tc>
      </w:tr>
      <w:tr w:rsidR="00742C0B" w:rsidRPr="001C019A" w:rsidDel="00695EE0" w:rsidTr="00EA1E6B">
        <w:trPr>
          <w:del w:id="16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742C0B" w:rsidRPr="00C53EBF" w:rsidDel="00695EE0" w:rsidRDefault="00742C0B" w:rsidP="00C53EBF">
            <w:pPr>
              <w:pStyle w:val="TableContent"/>
              <w:rPr>
                <w:del w:id="161" w:author="RoyYL.Wong" w:date="2015-03-16T10:29:00Z"/>
                <w:lang w:eastAsia="zh-TW"/>
              </w:rPr>
            </w:pPr>
            <w:del w:id="162" w:author="RoyYL.Wong" w:date="2015-03-16T10:29:00Z">
              <w:r w:rsidDel="00695EE0">
                <w:delText>Excess Indicator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742C0B" w:rsidDel="00695EE0" w:rsidRDefault="002C4DDB" w:rsidP="00915C4C">
            <w:pPr>
              <w:pStyle w:val="TableContent"/>
              <w:rPr>
                <w:del w:id="163" w:author="RoyYL.Wong" w:date="2015-03-16T10:29:00Z"/>
              </w:rPr>
            </w:pPr>
            <w:del w:id="164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165" w:author="RoyYL.Wong" w:date="2015-03-16T10:29:00Z"/>
              </w:rPr>
            </w:pPr>
            <w:del w:id="166" w:author="RoyYL.Wong" w:date="2015-03-16T10:29:00Z">
              <w:r w:rsidDel="00695EE0">
                <w:delText>Indicate whether aggregated unsecured exposure belong to confirmed connected parties exceeding MAT / HKMA limit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167" w:author="RoyYL.Wong" w:date="2015-03-16T10:29:00Z"/>
              </w:rPr>
            </w:pPr>
            <w:del w:id="168" w:author="RoyYL.Wong" w:date="2015-03-16T10:29:00Z">
              <w:r w:rsidDel="00695EE0">
                <w:delText>Possible Values:</w:delText>
              </w:r>
            </w:del>
          </w:p>
          <w:p w:rsidR="002C4DDB" w:rsidDel="00695EE0" w:rsidRDefault="002C4DDB" w:rsidP="002C4DDB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169" w:author="RoyYL.Wong" w:date="2015-03-16T10:29:00Z"/>
              </w:rPr>
            </w:pPr>
            <w:del w:id="170" w:author="RoyYL.Wong" w:date="2015-03-16T10:29:00Z">
              <w:r w:rsidDel="00695EE0">
                <w:delText xml:space="preserve">‘N‘ : If </w:delText>
              </w:r>
              <w:r w:rsidDel="00695EE0">
                <w:rPr>
                  <w:rFonts w:cs="Arial"/>
                </w:rPr>
                <w:delText xml:space="preserve"> </w:delText>
              </w:r>
              <w:r w:rsidR="00E21C44" w:rsidRPr="00E21C44" w:rsidDel="00695EE0">
                <w:rPr>
                  <w:i/>
                </w:rPr>
                <w:delText xml:space="preserve">Aggregated Unsecured 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RPr="00E21C44" w:rsidDel="00695EE0">
                <w:rPr>
                  <w:i/>
                </w:rPr>
                <w:delText xml:space="preserve"> </w:delText>
              </w:r>
              <w:r w:rsidR="00E21C44" w:rsidRPr="00E21C44" w:rsidDel="00695EE0">
                <w:rPr>
                  <w:i/>
                </w:rPr>
                <w:delText>Confirmed Connected Parties (%  of Capital Base)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delText xml:space="preserve">&lt;= </w:delText>
              </w:r>
              <w:r w:rsidRPr="0079225D" w:rsidDel="00695EE0">
                <w:rPr>
                  <w:i/>
                </w:rPr>
                <w:delText xml:space="preserve"> </w:delText>
              </w:r>
              <w:r w:rsidDel="00695EE0">
                <w:delText>system configuration [</w:delText>
              </w:r>
              <w:r w:rsidRPr="00D94FF2" w:rsidDel="00695EE0">
                <w:delText>ERMS-SYS-CONF-ID-0</w:delText>
              </w:r>
              <w:r w:rsidDel="00695EE0">
                <w:delText>08]</w:delText>
              </w:r>
            </w:del>
          </w:p>
          <w:p w:rsidR="001425F9" w:rsidDel="00695EE0" w:rsidRDefault="002E3D8D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171" w:author="RoyYL.Wong" w:date="2015-03-16T10:29:00Z"/>
              </w:rPr>
            </w:pPr>
            <w:del w:id="172" w:author="RoyYL.Wong" w:date="2015-03-16T10:29:00Z">
              <w:r w:rsidDel="00695EE0">
                <w:delText>‘Y1</w:delText>
              </w:r>
              <w:r w:rsidR="002C4DDB" w:rsidDel="00695EE0">
                <w:delText xml:space="preserve">‘ : If </w:delText>
              </w:r>
              <w:r w:rsidR="002C4DDB" w:rsidDel="00695EE0">
                <w:rPr>
                  <w:rFonts w:cs="Arial"/>
                </w:rPr>
                <w:delText xml:space="preserve"> </w:delText>
              </w:r>
              <w:r w:rsidR="002C4DDB" w:rsidRPr="002C4DDB" w:rsidDel="00695EE0">
                <w:rPr>
                  <w:i/>
                </w:rPr>
                <w:delText xml:space="preserve">Aggregated Unsecured 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RPr="002C4DDB" w:rsidDel="00695EE0">
                <w:rPr>
                  <w:i/>
                </w:rPr>
                <w:delText xml:space="preserve"> </w:delText>
              </w:r>
              <w:r w:rsidR="002C4DDB" w:rsidRPr="002C4DDB" w:rsidDel="00695EE0">
                <w:rPr>
                  <w:i/>
                </w:rPr>
                <w:delText>Confirmed Connected Parties (%  of Capital Base)</w:delText>
              </w:r>
              <w:r w:rsidR="002C4DDB" w:rsidDel="00695EE0">
                <w:rPr>
                  <w:rFonts w:cs="Arial"/>
                </w:rPr>
                <w:delText xml:space="preserve">  </w:delText>
              </w:r>
              <w:r w:rsidR="002C4DDB" w:rsidDel="00695EE0">
                <w:delText>&gt; system configuration [</w:delText>
              </w:r>
              <w:r w:rsidR="002C4DDB" w:rsidRPr="00D94FF2" w:rsidDel="00695EE0">
                <w:delText>ERMS-SYS-CONF-ID-0</w:delText>
              </w:r>
              <w:r w:rsidR="002C4DDB" w:rsidDel="00695EE0">
                <w:delText>0</w:delText>
              </w:r>
              <w:r w:rsidDel="00695EE0">
                <w:delText>8</w:delText>
              </w:r>
              <w:r w:rsidR="002C4DDB" w:rsidDel="00695EE0">
                <w:delText>] AND &lt;= system configuration [</w:delText>
              </w:r>
              <w:r w:rsidR="002C4DDB" w:rsidRPr="00D94FF2" w:rsidDel="00695EE0">
                <w:delText>ERMS-SYS-CONF-ID-0</w:delText>
              </w:r>
              <w:r w:rsidR="002C4DDB" w:rsidDel="00695EE0">
                <w:delText>07]</w:delText>
              </w:r>
            </w:del>
          </w:p>
          <w:p w:rsidR="009160F5" w:rsidDel="00695EE0" w:rsidRDefault="002C4DDB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173" w:author="RoyYL.Wong" w:date="2015-03-16T10:29:00Z"/>
                <w:rFonts w:cs="Arial"/>
              </w:rPr>
            </w:pPr>
            <w:del w:id="174" w:author="RoyYL.Wong" w:date="2015-03-16T10:29:00Z">
              <w:r w:rsidDel="00695EE0">
                <w:delText>‘Y</w:delText>
              </w:r>
              <w:r w:rsidR="002E3D8D" w:rsidDel="00695EE0">
                <w:delText>2</w:delText>
              </w:r>
              <w:r w:rsidDel="00695EE0">
                <w:delText xml:space="preserve">‘ : If </w:delText>
              </w:r>
              <w:r w:rsidRPr="002C4DDB" w:rsidDel="00695EE0">
                <w:rPr>
                  <w:rFonts w:cs="Arial"/>
                </w:rPr>
                <w:delText xml:space="preserve"> </w:delText>
              </w:r>
              <w:r w:rsidRPr="002C4DDB" w:rsidDel="00695EE0">
                <w:rPr>
                  <w:i/>
                </w:rPr>
                <w:delText xml:space="preserve"> Aggregated Unsecured 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RPr="002C4DDB" w:rsidDel="00695EE0">
                <w:rPr>
                  <w:i/>
                </w:rPr>
                <w:delText xml:space="preserve"> </w:delText>
              </w:r>
              <w:r w:rsidRPr="002C4DDB" w:rsidDel="00695EE0">
                <w:rPr>
                  <w:i/>
                </w:rPr>
                <w:delText>Confirmed Connected Parties (%  of Capital Base)</w:delText>
              </w:r>
              <w:r w:rsidRPr="002C4DDB" w:rsidDel="00695EE0">
                <w:rPr>
                  <w:rFonts w:cs="Arial"/>
                </w:rPr>
                <w:delText xml:space="preserve">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07]</w:delText>
              </w:r>
            </w:del>
          </w:p>
        </w:tc>
      </w:tr>
      <w:tr w:rsidR="00E970AD" w:rsidRPr="001C019A" w:rsidDel="00695EE0" w:rsidTr="00EA1E6B">
        <w:trPr>
          <w:del w:id="175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E970AD" w:rsidDel="00695EE0" w:rsidRDefault="00C53EBF" w:rsidP="0063581A">
            <w:pPr>
              <w:pStyle w:val="TableContent"/>
              <w:rPr>
                <w:del w:id="176" w:author="RoyYL.Wong" w:date="2015-03-16T10:29:00Z"/>
                <w:lang w:eastAsia="zh-TW"/>
              </w:rPr>
            </w:pPr>
            <w:del w:id="177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E970AD" w:rsidDel="00695EE0" w:rsidRDefault="00C53EBF" w:rsidP="00915C4C">
            <w:pPr>
              <w:pStyle w:val="TableContent"/>
              <w:rPr>
                <w:del w:id="178" w:author="RoyYL.Wong" w:date="2015-03-16T10:29:00Z"/>
              </w:rPr>
            </w:pPr>
            <w:del w:id="179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E970AD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180" w:author="RoyYL.Wong" w:date="2015-03-16T10:29:00Z"/>
                <w:rFonts w:cs="Arial"/>
              </w:rPr>
            </w:pPr>
            <w:del w:id="181" w:author="RoyYL.Wong" w:date="2015-03-16T10:29:00Z">
              <w:r w:rsidDel="00695EE0">
                <w:rPr>
                  <w:rFonts w:cs="Arial"/>
                </w:rPr>
                <w:delText>=  Sum of (</w:delText>
              </w:r>
              <w:r w:rsidRPr="00C53EBF" w:rsidDel="00695EE0">
                <w:rPr>
                  <w:rFonts w:cs="Arial"/>
                  <w:i/>
                </w:rPr>
                <w:delText xml:space="preserve">Sum of </w:delText>
              </w:r>
              <w:r w:rsidR="00533623" w:rsidDel="00695EE0">
                <w:rPr>
                  <w:rFonts w:cs="Arial"/>
                  <w:i/>
                </w:rPr>
                <w:delText>FinIQ Exposure &amp;</w:delText>
              </w:r>
              <w:r w:rsidRPr="00C53EBF" w:rsidDel="00695EE0">
                <w:rPr>
                  <w:rFonts w:cs="Arial"/>
                  <w:i/>
                </w:rPr>
                <w:delText>T24 Unsecured Exposure</w:delText>
              </w:r>
              <w:r w:rsidR="00533623" w:rsidRPr="00C53EBF"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(TD)</w:delText>
              </w:r>
              <w:r w:rsidDel="00695EE0">
                <w:rPr>
                  <w:rFonts w:cs="Arial"/>
                </w:rPr>
                <w:delText>) for all accounts in Section 1</w:delText>
              </w:r>
            </w:del>
          </w:p>
          <w:p w:rsidR="00C53EBF" w:rsidRPr="00E14935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82" w:author="RoyYL.Wong" w:date="2015-03-16T10:29:00Z"/>
              </w:rPr>
            </w:pPr>
            <w:del w:id="183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84" w:author="RoyYL.Wong" w:date="2015-03-16T10:29:00Z"/>
              </w:rPr>
            </w:pPr>
            <w:del w:id="185" w:author="RoyYL.Wong" w:date="2015-03-16T10:29:00Z">
              <w:r w:rsidRPr="00E14935" w:rsidDel="00695EE0">
                <w:rPr>
                  <w:szCs w:val="20"/>
                </w:rPr>
                <w:delText>Format:  #,##0</w:delText>
              </w:r>
            </w:del>
          </w:p>
        </w:tc>
      </w:tr>
      <w:tr w:rsidR="00C53EBF" w:rsidRPr="001C019A" w:rsidDel="00695EE0" w:rsidTr="00EA1E6B">
        <w:trPr>
          <w:del w:id="186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53EBF" w:rsidRPr="00C53EBF" w:rsidDel="00695EE0" w:rsidRDefault="00C53EBF" w:rsidP="0063581A">
            <w:pPr>
              <w:pStyle w:val="TableContent"/>
              <w:rPr>
                <w:del w:id="187" w:author="RoyYL.Wong" w:date="2015-03-16T10:29:00Z"/>
                <w:lang w:eastAsia="zh-TW"/>
              </w:rPr>
            </w:pPr>
            <w:del w:id="188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(%</w:delText>
              </w:r>
              <w:r w:rsidR="00742C0B" w:rsidDel="00695EE0">
                <w:rPr>
                  <w:lang w:eastAsia="zh-TW"/>
                </w:rPr>
                <w:delText xml:space="preserve">  of Capital Base</w:delText>
              </w:r>
              <w:r w:rsidDel="00695EE0">
                <w:rPr>
                  <w:lang w:eastAsia="zh-TW"/>
                </w:rPr>
                <w:delText>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533623" w:rsidP="00915C4C">
            <w:pPr>
              <w:pStyle w:val="TableContent"/>
              <w:rPr>
                <w:del w:id="189" w:author="RoyYL.Wong" w:date="2015-03-16T10:29:00Z"/>
              </w:rPr>
            </w:pPr>
            <w:del w:id="190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191" w:author="RoyYL.Wong" w:date="2015-03-16T10:29:00Z"/>
              </w:rPr>
            </w:pPr>
            <w:del w:id="192" w:author="RoyYL.Wong" w:date="2015-03-16T10:29:00Z">
              <w:r w:rsidDel="00695EE0">
                <w:delText xml:space="preserve">= </w:delText>
              </w:r>
              <w:r w:rsidRPr="00C53EBF" w:rsidDel="00695EE0">
                <w:rPr>
                  <w:i/>
                </w:rPr>
                <w:delText xml:space="preserve">Aggregated Unsecured 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RPr="00C53EBF" w:rsidDel="00695EE0">
                <w:rPr>
                  <w:i/>
                </w:rPr>
                <w:delText xml:space="preserve"> </w:delText>
              </w:r>
              <w:r w:rsidRPr="00C53EBF" w:rsidDel="00695EE0">
                <w:rPr>
                  <w:i/>
                </w:rPr>
                <w:delText>Confirmed Connected Parties ($)</w:delText>
              </w:r>
              <w:r w:rsidDel="00695EE0">
                <w:delText xml:space="preserve"> / </w:delText>
              </w:r>
              <w:r w:rsidR="00E21C44" w:rsidRPr="00E21C44" w:rsidDel="00695EE0">
                <w:rPr>
                  <w:i/>
                </w:rPr>
                <w:delText>BOCIL Daily</w:delText>
              </w:r>
              <w:r w:rsidR="002C4DDB" w:rsidDel="00695EE0">
                <w:delText xml:space="preserve"> </w:delText>
              </w:r>
              <w:r w:rsidRPr="00C53EBF" w:rsidDel="00695EE0">
                <w:rPr>
                  <w:i/>
                </w:rPr>
                <w:delText>Capital Base</w:delText>
              </w:r>
              <w:r w:rsidDel="00695EE0">
                <w:delText xml:space="preserve"> * 100%</w:delText>
              </w:r>
            </w:del>
          </w:p>
          <w:p w:rsid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93" w:author="RoyYL.Wong" w:date="2015-03-16T10:29:00Z"/>
              </w:rPr>
            </w:pPr>
            <w:del w:id="194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195" w:author="RoyYL.Wong" w:date="2015-03-16T10:29:00Z"/>
              </w:rPr>
            </w:pPr>
            <w:del w:id="196" w:author="RoyYL.Wong" w:date="2015-03-16T10:29:00Z">
              <w:r w:rsidRPr="00C53EB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Del="00695EE0">
                <w:rPr>
                  <w:szCs w:val="20"/>
                </w:rPr>
                <w:delText>%</w:delText>
              </w:r>
            </w:del>
          </w:p>
        </w:tc>
      </w:tr>
      <w:tr w:rsidR="00C53EBF" w:rsidRPr="001C019A" w:rsidDel="00695EE0" w:rsidTr="00EA1E6B">
        <w:trPr>
          <w:del w:id="197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53EBF" w:rsidDel="00695EE0" w:rsidRDefault="00C53EBF" w:rsidP="0063581A">
            <w:pPr>
              <w:pStyle w:val="TableContent"/>
              <w:rPr>
                <w:del w:id="198" w:author="RoyYL.Wong" w:date="2015-03-16T10:29:00Z"/>
                <w:lang w:eastAsia="zh-TW"/>
              </w:rPr>
            </w:pPr>
            <w:del w:id="199" w:author="RoyYL.Wong" w:date="2015-03-16T10:29:00Z">
              <w:r w:rsidDel="00695EE0">
                <w:rPr>
                  <w:lang w:eastAsia="zh-TW"/>
                </w:rPr>
                <w:delText>MAT Limit %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R="00497789" w:rsidDel="00695EE0">
                <w:rPr>
                  <w:lang w:eastAsia="zh-TW"/>
                </w:rPr>
                <w:delText xml:space="preserve">All </w:delText>
              </w:r>
              <w:r w:rsidRPr="00C53EBF" w:rsidDel="00695EE0">
                <w:rPr>
                  <w:lang w:eastAsia="zh-TW"/>
                </w:rPr>
                <w:delText>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RPr="009E3494" w:rsidDel="00695EE0" w:rsidRDefault="00ED5295" w:rsidP="00497789">
            <w:pPr>
              <w:pStyle w:val="TableContent"/>
              <w:rPr>
                <w:del w:id="200" w:author="RoyYL.Wong" w:date="2015-03-16T10:29:00Z"/>
              </w:rPr>
            </w:pPr>
            <w:del w:id="201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ERMS-SYS-CONF-ID-00</w:delText>
              </w:r>
              <w:r w:rsidR="00497789" w:rsidDel="00695EE0">
                <w:delText>8</w:delText>
              </w:r>
              <w:r w:rsidDel="00695EE0">
                <w:delText>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ED5295" w:rsidP="00497789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02" w:author="RoyYL.Wong" w:date="2015-03-16T10:29:00Z"/>
              </w:rPr>
            </w:pPr>
            <w:del w:id="203" w:author="RoyYL.Wong" w:date="2015-03-16T10:29:00Z">
              <w:r w:rsidDel="00695EE0">
                <w:rPr>
                  <w:i/>
                </w:rPr>
                <w:delText xml:space="preserve">Connected </w:delText>
              </w:r>
              <w:r w:rsidR="00B70657" w:rsidDel="00695EE0">
                <w:rPr>
                  <w:i/>
                </w:rPr>
                <w:delText>lending</w:delText>
              </w:r>
              <w:r w:rsidRPr="005B4A7C" w:rsidDel="00695EE0">
                <w:rPr>
                  <w:i/>
                </w:rPr>
                <w:delText xml:space="preserve"> threshold </w:delText>
              </w:r>
              <w:r w:rsidR="00497789" w:rsidDel="00695EE0">
                <w:rPr>
                  <w:i/>
                </w:rPr>
                <w:delText xml:space="preserve">for </w:delText>
              </w:r>
              <w:r w:rsidR="00427200" w:rsidDel="00695EE0">
                <w:rPr>
                  <w:i/>
                </w:rPr>
                <w:delText xml:space="preserve">aggregated </w:delText>
              </w:r>
              <w:r w:rsidR="00497789" w:rsidDel="00695EE0">
                <w:rPr>
                  <w:i/>
                </w:rPr>
                <w:delText xml:space="preserve">unsecured </w:delText>
              </w:r>
              <w:r w:rsidR="00427200" w:rsidDel="00695EE0">
                <w:rPr>
                  <w:i/>
                </w:rPr>
                <w:delText>exposure</w:delText>
              </w:r>
              <w:r w:rsidR="00497789" w:rsidDel="00695EE0">
                <w:rPr>
                  <w:i/>
                </w:rPr>
                <w:delText xml:space="preserve"> (MAT)</w:delText>
              </w:r>
              <w:r w:rsidRPr="005B4A7C" w:rsidDel="00695EE0">
                <w:delText xml:space="preserve"> (e.g. </w:delText>
              </w:r>
              <w:r w:rsidR="00497789" w:rsidDel="00695EE0">
                <w:delText>8</w:delText>
              </w:r>
              <w:r w:rsidRPr="005B4A7C" w:rsidDel="00695EE0">
                <w:delText>%)</w:delText>
              </w:r>
              <w:r w:rsidDel="00695EE0">
                <w:delText xml:space="preserve"> defined as system configuration [</w:delText>
              </w:r>
              <w:r w:rsidRPr="00D94FF2" w:rsidDel="00695EE0">
                <w:delText>ERMS-SYS-CONF-ID-0</w:delText>
              </w:r>
              <w:r w:rsidDel="00695EE0">
                <w:delText>0</w:delText>
              </w:r>
              <w:r w:rsidR="00497789" w:rsidDel="00695EE0">
                <w:delText>8</w:delText>
              </w:r>
              <w:r w:rsidDel="00695EE0">
                <w:delText>]</w:delText>
              </w:r>
            </w:del>
          </w:p>
          <w:p w:rsidR="00427200" w:rsidDel="00695EE0" w:rsidRDefault="00427200" w:rsidP="00427200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04" w:author="RoyYL.Wong" w:date="2015-03-16T10:29:00Z"/>
              </w:rPr>
            </w:pPr>
            <w:del w:id="205" w:author="RoyYL.Wong" w:date="2015-03-16T10:29:00Z">
              <w:r w:rsidRPr="00E14935" w:rsidDel="00695EE0">
                <w:delText>Alignment: Right-aligned</w:delText>
              </w:r>
            </w:del>
          </w:p>
          <w:p w:rsidR="00427200" w:rsidRPr="00672880" w:rsidDel="00695EE0" w:rsidRDefault="00427200" w:rsidP="00427200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06" w:author="RoyYL.Wong" w:date="2015-03-16T10:29:00Z"/>
              </w:rPr>
            </w:pPr>
            <w:del w:id="207" w:author="RoyYL.Wong" w:date="2015-03-16T10:29:00Z">
              <w:r w:rsidRPr="006E1CF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RPr="006E1CFF" w:rsidDel="00695EE0">
                <w:rPr>
                  <w:szCs w:val="20"/>
                </w:rPr>
                <w:delText>%</w:delText>
              </w:r>
            </w:del>
          </w:p>
        </w:tc>
      </w:tr>
      <w:tr w:rsidR="00C53EBF" w:rsidRPr="001C019A" w:rsidDel="00695EE0" w:rsidTr="00EA1E6B">
        <w:trPr>
          <w:del w:id="208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53EBF" w:rsidDel="00695EE0" w:rsidRDefault="00C53EBF" w:rsidP="0063581A">
            <w:pPr>
              <w:pStyle w:val="TableContent"/>
              <w:rPr>
                <w:del w:id="209" w:author="RoyYL.Wong" w:date="2015-03-16T10:29:00Z"/>
                <w:lang w:eastAsia="zh-TW"/>
              </w:rPr>
            </w:pPr>
            <w:del w:id="210" w:author="RoyYL.Wong" w:date="2015-03-16T10:29:00Z">
              <w:r w:rsidDel="00695EE0">
                <w:rPr>
                  <w:lang w:eastAsia="zh-TW"/>
                </w:rPr>
                <w:delText>HKMA Limit % 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R="00497789" w:rsidDel="00695EE0">
                <w:rPr>
                  <w:lang w:eastAsia="zh-TW"/>
                </w:rPr>
                <w:delText>All</w:delText>
              </w:r>
              <w:r w:rsidRPr="00C53EBF" w:rsidDel="00695EE0">
                <w:rPr>
                  <w:lang w:eastAsia="zh-TW"/>
                </w:rPr>
                <w:delText xml:space="preserve"> 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RPr="00C53EBF" w:rsidDel="00695EE0" w:rsidRDefault="00497789" w:rsidP="00497789">
            <w:pPr>
              <w:pStyle w:val="TableContent"/>
              <w:rPr>
                <w:del w:id="211" w:author="RoyYL.Wong" w:date="2015-03-16T10:29:00Z"/>
              </w:rPr>
            </w:pPr>
            <w:del w:id="212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ERMS-SYS-CONF-ID-00</w:delText>
              </w:r>
              <w:r w:rsidDel="00695EE0">
                <w:delText>7]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497789" w:rsidP="00497789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13" w:author="RoyYL.Wong" w:date="2015-03-16T10:29:00Z"/>
              </w:rPr>
            </w:pPr>
            <w:del w:id="214" w:author="RoyYL.Wong" w:date="2015-03-16T10:29:00Z">
              <w:r w:rsidDel="00695EE0">
                <w:rPr>
                  <w:i/>
                </w:rPr>
                <w:delText xml:space="preserve">Connected </w:delText>
              </w:r>
              <w:r w:rsidR="00B70657" w:rsidDel="00695EE0">
                <w:rPr>
                  <w:i/>
                </w:rPr>
                <w:delText>lending</w:delText>
              </w:r>
              <w:r w:rsidRPr="005B4A7C" w:rsidDel="00695EE0">
                <w:rPr>
                  <w:i/>
                </w:rPr>
                <w:delText xml:space="preserve"> threshold </w:delText>
              </w:r>
              <w:r w:rsidDel="00695EE0">
                <w:rPr>
                  <w:i/>
                </w:rPr>
                <w:delText>for</w:delText>
              </w:r>
              <w:r w:rsidR="00427200" w:rsidDel="00695EE0">
                <w:rPr>
                  <w:i/>
                </w:rPr>
                <w:delText xml:space="preserve"> aggregated unsecured exposure </w:delText>
              </w:r>
              <w:r w:rsidDel="00695EE0">
                <w:rPr>
                  <w:i/>
                </w:rPr>
                <w:delText>(HKMA)</w:delText>
              </w:r>
              <w:r w:rsidRPr="005B4A7C" w:rsidDel="00695EE0">
                <w:delText xml:space="preserve"> (e.g. </w:delText>
              </w:r>
              <w:r w:rsidDel="00695EE0">
                <w:delText>10</w:delText>
              </w:r>
              <w:r w:rsidRPr="005B4A7C" w:rsidDel="00695EE0">
                <w:delText>%)</w:delText>
              </w:r>
              <w:r w:rsidDel="00695EE0">
                <w:delText xml:space="preserve"> defined as system configuration [</w:delText>
              </w:r>
              <w:r w:rsidRPr="00D94FF2" w:rsidDel="00695EE0">
                <w:delText>ERMS-SYS-CONF-ID-0</w:delText>
              </w:r>
              <w:r w:rsidDel="00695EE0">
                <w:delText>07]</w:delText>
              </w:r>
            </w:del>
          </w:p>
          <w:p w:rsidR="00427200" w:rsidDel="00695EE0" w:rsidRDefault="00427200" w:rsidP="00427200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15" w:author="RoyYL.Wong" w:date="2015-03-16T10:29:00Z"/>
              </w:rPr>
            </w:pPr>
            <w:del w:id="216" w:author="RoyYL.Wong" w:date="2015-03-16T10:29:00Z">
              <w:r w:rsidRPr="00E14935" w:rsidDel="00695EE0">
                <w:delText>Alignment: Right-aligned</w:delText>
              </w:r>
            </w:del>
          </w:p>
          <w:p w:rsidR="00427200" w:rsidRPr="00672880" w:rsidDel="00695EE0" w:rsidRDefault="00427200" w:rsidP="00427200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17" w:author="RoyYL.Wong" w:date="2015-03-16T10:29:00Z"/>
              </w:rPr>
            </w:pPr>
            <w:del w:id="218" w:author="RoyYL.Wong" w:date="2015-03-16T10:29:00Z">
              <w:r w:rsidRPr="006E1CF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RPr="006E1CFF" w:rsidDel="00695EE0">
                <w:rPr>
                  <w:szCs w:val="20"/>
                </w:rPr>
                <w:delText>%</w:delText>
              </w:r>
            </w:del>
          </w:p>
        </w:tc>
      </w:tr>
      <w:tr w:rsidR="00C53EBF" w:rsidRPr="001C019A" w:rsidDel="00695EE0" w:rsidTr="00EA1E6B">
        <w:trPr>
          <w:del w:id="219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53EBF" w:rsidDel="00695EE0" w:rsidRDefault="00C53EBF" w:rsidP="0063581A">
            <w:pPr>
              <w:pStyle w:val="TableContent"/>
              <w:rPr>
                <w:del w:id="220" w:author="RoyYL.Wong" w:date="2015-03-16T10:29:00Z"/>
                <w:lang w:eastAsia="zh-TW"/>
              </w:rPr>
            </w:pPr>
            <w:del w:id="221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lastRenderedPageBreak/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Content"/>
              <w:rPr>
                <w:del w:id="222" w:author="RoyYL.Wong" w:date="2015-03-16T10:29:00Z"/>
              </w:rPr>
            </w:pPr>
            <w:del w:id="223" w:author="RoyYL.Wong" w:date="2015-03-16T10:29:00Z">
              <w:r w:rsidDel="00695EE0">
                <w:lastRenderedPageBreak/>
                <w:delText>Section 2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224" w:author="RoyYL.Wong" w:date="2015-03-16T10:29:00Z"/>
                <w:rFonts w:cs="Arial"/>
              </w:rPr>
            </w:pPr>
            <w:del w:id="225" w:author="RoyYL.Wong" w:date="2015-03-16T10:29:00Z">
              <w:r w:rsidDel="00695EE0">
                <w:rPr>
                  <w:rFonts w:cs="Arial"/>
                </w:rPr>
                <w:delText>= Sum of (</w:delText>
              </w:r>
              <w:r w:rsidRPr="00C53EBF" w:rsidDel="00695EE0">
                <w:rPr>
                  <w:rFonts w:cs="Arial"/>
                  <w:i/>
                </w:rPr>
                <w:delText xml:space="preserve">Sum of </w:delText>
              </w:r>
              <w:r w:rsidR="00533623" w:rsidDel="00695EE0">
                <w:rPr>
                  <w:rFonts w:cs="Arial"/>
                  <w:i/>
                </w:rPr>
                <w:delText>FinIQ Exposure &amp;</w:delText>
              </w:r>
              <w:r w:rsidRPr="00C53EBF" w:rsidDel="00695EE0">
                <w:rPr>
                  <w:rFonts w:cs="Arial"/>
                  <w:i/>
                </w:rPr>
                <w:delText xml:space="preserve">T24 </w:delText>
              </w:r>
              <w:r w:rsidRPr="00C53EBF" w:rsidDel="00695EE0">
                <w:rPr>
                  <w:rFonts w:cs="Arial"/>
                  <w:i/>
                </w:rPr>
                <w:lastRenderedPageBreak/>
                <w:delText>Unsecured Exposure</w:delText>
              </w:r>
              <w:r w:rsidR="00533623" w:rsidRPr="00C53EBF"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(TD)</w:delText>
              </w:r>
              <w:r w:rsidDel="00695EE0">
                <w:rPr>
                  <w:rFonts w:cs="Arial"/>
                </w:rPr>
                <w:delText>) for all accounts in Section 2</w:delText>
              </w:r>
            </w:del>
          </w:p>
          <w:p w:rsidR="00C53EBF" w:rsidRPr="00E14935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26" w:author="RoyYL.Wong" w:date="2015-03-16T10:29:00Z"/>
              </w:rPr>
            </w:pPr>
            <w:del w:id="227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672880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28" w:author="RoyYL.Wong" w:date="2015-03-16T10:29:00Z"/>
              </w:rPr>
            </w:pPr>
            <w:del w:id="229" w:author="RoyYL.Wong" w:date="2015-03-16T10:29:00Z">
              <w:r w:rsidRPr="00E14935" w:rsidDel="00695EE0">
                <w:rPr>
                  <w:szCs w:val="20"/>
                </w:rPr>
                <w:delText>Format:  #,##0</w:delText>
              </w:r>
            </w:del>
          </w:p>
        </w:tc>
      </w:tr>
      <w:tr w:rsidR="00C53EBF" w:rsidRPr="001C019A" w:rsidDel="00695EE0" w:rsidTr="00EA1E6B">
        <w:trPr>
          <w:del w:id="23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C53EBF" w:rsidRPr="00C53EBF" w:rsidDel="00695EE0" w:rsidRDefault="00C53EBF" w:rsidP="0063581A">
            <w:pPr>
              <w:pStyle w:val="TableContent"/>
              <w:rPr>
                <w:del w:id="231" w:author="RoyYL.Wong" w:date="2015-03-16T10:29:00Z"/>
                <w:lang w:eastAsia="zh-TW"/>
              </w:rPr>
            </w:pPr>
            <w:del w:id="232" w:author="RoyYL.Wong" w:date="2015-03-16T10:29:00Z">
              <w:r w:rsidRPr="00C53EBF" w:rsidDel="00695EE0">
                <w:rPr>
                  <w:lang w:eastAsia="zh-TW"/>
                </w:rPr>
                <w:lastRenderedPageBreak/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(%</w:delText>
              </w:r>
              <w:r w:rsidR="002C4DDB" w:rsidDel="00695EE0">
                <w:rPr>
                  <w:lang w:eastAsia="zh-TW"/>
                </w:rPr>
                <w:delText xml:space="preserve">  of Capital Base</w:delText>
              </w:r>
              <w:r w:rsidDel="00695EE0">
                <w:rPr>
                  <w:lang w:eastAsia="zh-TW"/>
                </w:rPr>
                <w:delText>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533623" w:rsidP="00C53EBF">
            <w:pPr>
              <w:pStyle w:val="TableContent"/>
              <w:rPr>
                <w:del w:id="233" w:author="RoyYL.Wong" w:date="2015-03-16T10:29:00Z"/>
              </w:rPr>
            </w:pPr>
            <w:del w:id="234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235" w:author="RoyYL.Wong" w:date="2015-03-16T10:29:00Z"/>
              </w:rPr>
            </w:pPr>
            <w:del w:id="236" w:author="RoyYL.Wong" w:date="2015-03-16T10:29:00Z">
              <w:r w:rsidDel="00695EE0">
                <w:delText xml:space="preserve">= </w:delText>
              </w:r>
              <w:r w:rsidRPr="00C53EBF" w:rsidDel="00695EE0">
                <w:rPr>
                  <w:i/>
                </w:rPr>
                <w:delText>Aggregated Unsecured Exposur</w:delText>
              </w:r>
              <w:r w:rsidDel="00695EE0">
                <w:rPr>
                  <w:i/>
                </w:rPr>
                <w:delText>e</w:delText>
              </w:r>
              <w:r w:rsidRPr="00C53EBF" w:rsidDel="00695EE0">
                <w:rPr>
                  <w:i/>
                </w:rPr>
                <w:delText xml:space="preserve"> </w:delText>
              </w:r>
              <w:r w:rsidR="0063581A" w:rsidDel="00695EE0">
                <w:rPr>
                  <w:i/>
                </w:rPr>
                <w:delText xml:space="preserve">of </w:delText>
              </w:r>
              <w:r w:rsidRPr="00C53EBF" w:rsidDel="00695EE0">
                <w:rPr>
                  <w:i/>
                </w:rPr>
                <w:delText>Potential</w:delText>
              </w:r>
              <w:r w:rsidRPr="00C53EBF" w:rsidDel="00695EE0">
                <w:delText xml:space="preserve"> </w:delText>
              </w:r>
              <w:r w:rsidRPr="00C53EBF" w:rsidDel="00695EE0">
                <w:rPr>
                  <w:i/>
                </w:rPr>
                <w:delText>Connected Parties ($)</w:delText>
              </w:r>
              <w:r w:rsidDel="00695EE0">
                <w:delText xml:space="preserve"> / </w:delText>
              </w:r>
              <w:r w:rsidR="00E21C44" w:rsidRPr="00E21C44" w:rsidDel="00695EE0">
                <w:rPr>
                  <w:i/>
                </w:rPr>
                <w:delText>BOCIL Daily</w:delText>
              </w:r>
              <w:r w:rsidR="002C4DDB" w:rsidDel="00695EE0">
                <w:delText xml:space="preserve"> </w:delText>
              </w:r>
              <w:r w:rsidRPr="00C53EBF" w:rsidDel="00695EE0">
                <w:rPr>
                  <w:i/>
                </w:rPr>
                <w:delText>Capital Base</w:delText>
              </w:r>
              <w:r w:rsidDel="00695EE0">
                <w:delText xml:space="preserve"> * 100%</w:delText>
              </w:r>
            </w:del>
          </w:p>
          <w:p w:rsid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37" w:author="RoyYL.Wong" w:date="2015-03-16T10:29:00Z"/>
              </w:rPr>
            </w:pPr>
            <w:del w:id="238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39" w:author="RoyYL.Wong" w:date="2015-03-16T10:29:00Z"/>
              </w:rPr>
            </w:pPr>
            <w:del w:id="240" w:author="RoyYL.Wong" w:date="2015-03-16T10:29:00Z">
              <w:r w:rsidRPr="00C53EB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Del="00695EE0">
                <w:rPr>
                  <w:szCs w:val="20"/>
                </w:rPr>
                <w:delText>%</w:delText>
              </w:r>
            </w:del>
          </w:p>
        </w:tc>
      </w:tr>
      <w:tr w:rsidR="00C53EBF" w:rsidRPr="001C019A" w:rsidDel="00695EE0" w:rsidTr="002C4DDB">
        <w:trPr>
          <w:del w:id="241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25F9" w:rsidDel="00695EE0" w:rsidRDefault="002C4DDB">
            <w:pPr>
              <w:pStyle w:val="TableList"/>
              <w:numPr>
                <w:ilvl w:val="0"/>
                <w:numId w:val="0"/>
              </w:numPr>
              <w:rPr>
                <w:del w:id="242" w:author="RoyYL.Wong" w:date="2015-03-16T10:29:00Z"/>
                <w:sz w:val="10"/>
                <w:szCs w:val="10"/>
              </w:rPr>
            </w:pPr>
            <w:del w:id="243" w:author="RoyYL.Wong" w:date="2015-03-16T10:29:00Z">
              <w:r w:rsidDel="00695EE0">
                <w:delText>Aggregate of S</w:delText>
              </w:r>
              <w:r w:rsidRPr="009E6CB6" w:rsidDel="00695EE0">
                <w:delText xml:space="preserve">ecured Exposure </w:delText>
              </w:r>
              <w:r w:rsidDel="00695EE0">
                <w:delText>of Confirmed</w:delText>
              </w:r>
              <w:r w:rsidRPr="009E6CB6" w:rsidDel="00695EE0">
                <w:delText xml:space="preserve"> Connected Parties</w:delText>
              </w:r>
            </w:del>
          </w:p>
        </w:tc>
      </w:tr>
      <w:tr w:rsidR="002C4DDB" w:rsidRPr="001C019A" w:rsidDel="00695EE0" w:rsidTr="00EA1E6B">
        <w:trPr>
          <w:del w:id="244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RPr="00C53EBF" w:rsidDel="00695EE0" w:rsidRDefault="002C4DDB" w:rsidP="00C53EBF">
            <w:pPr>
              <w:pStyle w:val="TableContent"/>
              <w:rPr>
                <w:del w:id="245" w:author="RoyYL.Wong" w:date="2015-03-16T10:29:00Z"/>
                <w:lang w:eastAsia="zh-TW"/>
              </w:rPr>
            </w:pPr>
            <w:del w:id="246" w:author="RoyYL.Wong" w:date="2015-03-16T10:29:00Z">
              <w:r w:rsidDel="00695EE0">
                <w:delText>Excess Indicator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E3D8D" w:rsidP="00C53EBF">
            <w:pPr>
              <w:pStyle w:val="TableContent"/>
              <w:rPr>
                <w:del w:id="247" w:author="RoyYL.Wong" w:date="2015-03-16T10:29:00Z"/>
              </w:rPr>
            </w:pPr>
            <w:del w:id="248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249" w:author="RoyYL.Wong" w:date="2015-03-16T10:29:00Z"/>
              </w:rPr>
            </w:pPr>
            <w:del w:id="250" w:author="RoyYL.Wong" w:date="2015-03-16T10:29:00Z">
              <w:r w:rsidDel="00695EE0">
                <w:delText>Indicate whether aggregated secured exposure belong to confirmed connected parties exceeding MAT / HKMA limit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251" w:author="RoyYL.Wong" w:date="2015-03-16T10:29:00Z"/>
              </w:rPr>
            </w:pPr>
            <w:del w:id="252" w:author="RoyYL.Wong" w:date="2015-03-16T10:29:00Z">
              <w:r w:rsidDel="00695EE0">
                <w:delText>Possible Values:</w:delText>
              </w:r>
            </w:del>
          </w:p>
          <w:p w:rsidR="002C4DDB" w:rsidDel="00695EE0" w:rsidRDefault="002C4DDB" w:rsidP="002C4DDB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253" w:author="RoyYL.Wong" w:date="2015-03-16T10:29:00Z"/>
              </w:rPr>
            </w:pPr>
            <w:del w:id="254" w:author="RoyYL.Wong" w:date="2015-03-16T10:29:00Z">
              <w:r w:rsidDel="00695EE0">
                <w:delText xml:space="preserve">‘N‘ : If 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2C4DDB" w:rsidDel="00695EE0">
                <w:rPr>
                  <w:i/>
                </w:rPr>
                <w:delText xml:space="preserve">Aggregated </w:delText>
              </w:r>
              <w:r w:rsidDel="00695EE0">
                <w:rPr>
                  <w:i/>
                </w:rPr>
                <w:delText>S</w:delText>
              </w:r>
              <w:r w:rsidRPr="002C4DDB" w:rsidDel="00695EE0">
                <w:rPr>
                  <w:i/>
                </w:rPr>
                <w:delText xml:space="preserve">ecured 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RPr="002C4DDB" w:rsidDel="00695EE0">
                <w:rPr>
                  <w:i/>
                </w:rPr>
                <w:delText xml:space="preserve"> </w:delText>
              </w:r>
              <w:r w:rsidRPr="002C4DDB" w:rsidDel="00695EE0">
                <w:rPr>
                  <w:i/>
                </w:rPr>
                <w:delText>Confirmed Connected Parties (%  of Capital Base)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delText xml:space="preserve">&lt;= </w:delText>
              </w:r>
              <w:r w:rsidRPr="0079225D" w:rsidDel="00695EE0">
                <w:rPr>
                  <w:i/>
                </w:rPr>
                <w:delText xml:space="preserve"> </w:delText>
              </w:r>
              <w:r w:rsidDel="00695EE0">
                <w:delText>system configuration [</w:delText>
              </w:r>
              <w:r w:rsidRPr="00D94FF2" w:rsidDel="00695EE0">
                <w:delText>ERMS-SYS-CONF-ID-0</w:delText>
              </w:r>
              <w:r w:rsidDel="00695EE0">
                <w:delText>0</w:delText>
              </w:r>
              <w:r w:rsidR="002E3D8D" w:rsidDel="00695EE0">
                <w:delText>9</w:delText>
              </w:r>
              <w:r w:rsidDel="00695EE0">
                <w:delText>]</w:delText>
              </w:r>
            </w:del>
          </w:p>
          <w:p w:rsidR="009160F5" w:rsidDel="00695EE0" w:rsidRDefault="002C4DDB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255" w:author="RoyYL.Wong" w:date="2015-03-16T10:29:00Z"/>
                <w:rFonts w:cs="Arial"/>
              </w:rPr>
            </w:pPr>
            <w:del w:id="256" w:author="RoyYL.Wong" w:date="2015-03-16T10:29:00Z">
              <w:r w:rsidDel="00695EE0">
                <w:delText>‘Y</w:delText>
              </w:r>
              <w:r w:rsidR="002E3D8D" w:rsidDel="00695EE0">
                <w:delText>1</w:delText>
              </w:r>
              <w:r w:rsidDel="00695EE0">
                <w:delText xml:space="preserve">‘ : If 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2C4DDB" w:rsidDel="00695EE0">
                <w:rPr>
                  <w:i/>
                </w:rPr>
                <w:delText xml:space="preserve">Aggregated </w:delText>
              </w:r>
              <w:r w:rsidDel="00695EE0">
                <w:rPr>
                  <w:i/>
                </w:rPr>
                <w:delText>S</w:delText>
              </w:r>
              <w:r w:rsidRPr="002C4DDB" w:rsidDel="00695EE0">
                <w:rPr>
                  <w:i/>
                </w:rPr>
                <w:delText xml:space="preserve">ecured 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RPr="002C4DDB" w:rsidDel="00695EE0">
                <w:rPr>
                  <w:i/>
                </w:rPr>
                <w:delText xml:space="preserve"> </w:delText>
              </w:r>
              <w:r w:rsidRPr="002C4DDB" w:rsidDel="00695EE0">
                <w:rPr>
                  <w:i/>
                </w:rPr>
                <w:delText>Confirmed Connected Parties (%  of Capital Base)</w:delText>
              </w:r>
              <w:r w:rsidDel="00695EE0">
                <w:rPr>
                  <w:rFonts w:cs="Arial"/>
                </w:rPr>
                <w:delText xml:space="preserve"> 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0</w:delText>
              </w:r>
              <w:r w:rsidR="002E3D8D" w:rsidDel="00695EE0">
                <w:delText>9</w:delText>
              </w:r>
              <w:r w:rsidDel="00695EE0">
                <w:delText xml:space="preserve">] </w:delText>
              </w:r>
            </w:del>
          </w:p>
        </w:tc>
      </w:tr>
      <w:tr w:rsidR="00C53EBF" w:rsidRPr="001C019A" w:rsidDel="00695EE0" w:rsidTr="00EA1E6B">
        <w:trPr>
          <w:del w:id="257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040240" w:rsidDel="00695EE0" w:rsidRDefault="00C53EBF">
            <w:pPr>
              <w:pStyle w:val="TableContent"/>
              <w:rPr>
                <w:del w:id="258" w:author="RoyYL.Wong" w:date="2015-03-16T10:29:00Z"/>
                <w:lang w:eastAsia="zh-TW"/>
              </w:rPr>
            </w:pPr>
            <w:del w:id="259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Content"/>
              <w:rPr>
                <w:del w:id="260" w:author="RoyYL.Wong" w:date="2015-03-16T10:29:00Z"/>
              </w:rPr>
            </w:pPr>
            <w:del w:id="261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262" w:author="RoyYL.Wong" w:date="2015-03-16T10:29:00Z"/>
                <w:rFonts w:cs="Arial"/>
              </w:rPr>
            </w:pPr>
            <w:del w:id="263" w:author="RoyYL.Wong" w:date="2015-03-16T10:29:00Z">
              <w:r w:rsidDel="00695EE0">
                <w:rPr>
                  <w:rFonts w:cs="Arial"/>
                </w:rPr>
                <w:delText>= Sum of (</w:delText>
              </w:r>
              <w:r w:rsidRPr="00C53EBF" w:rsidDel="00695EE0">
                <w:rPr>
                  <w:rFonts w:cs="Arial"/>
                  <w:i/>
                </w:rPr>
                <w:delText xml:space="preserve">Secured </w:delText>
              </w:r>
              <w:r w:rsidRPr="00C53EBF" w:rsidDel="00695EE0">
                <w:rPr>
                  <w:rFonts w:cs="Arial" w:hint="eastAsia"/>
                  <w:i/>
                </w:rPr>
                <w:delText>Exposure</w:delText>
              </w:r>
              <w:r w:rsidRPr="00C53EBF" w:rsidDel="00695EE0">
                <w:rPr>
                  <w:rFonts w:cs="Arial"/>
                  <w:i/>
                </w:rPr>
                <w:delText xml:space="preserve"> (TD)</w:delText>
              </w:r>
              <w:r w:rsidDel="00695EE0">
                <w:rPr>
                  <w:rFonts w:cs="Arial"/>
                </w:rPr>
                <w:delText>) for all accounts in Section 1</w:delText>
              </w:r>
            </w:del>
          </w:p>
          <w:p w:rsidR="00C53EBF" w:rsidRPr="00E14935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64" w:author="RoyYL.Wong" w:date="2015-03-16T10:29:00Z"/>
              </w:rPr>
            </w:pPr>
            <w:del w:id="265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672880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66" w:author="RoyYL.Wong" w:date="2015-03-16T10:29:00Z"/>
              </w:rPr>
            </w:pPr>
            <w:del w:id="267" w:author="RoyYL.Wong" w:date="2015-03-16T10:29:00Z">
              <w:r w:rsidRPr="00E14935" w:rsidDel="00695EE0">
                <w:rPr>
                  <w:szCs w:val="20"/>
                </w:rPr>
                <w:delText>Format:  #,##</w:delText>
              </w:r>
              <w:r w:rsidR="002E3D8D" w:rsidDel="00695EE0">
                <w:rPr>
                  <w:szCs w:val="20"/>
                </w:rPr>
                <w:delText>0</w:delText>
              </w:r>
            </w:del>
          </w:p>
        </w:tc>
      </w:tr>
      <w:tr w:rsidR="00C53EBF" w:rsidRPr="001C019A" w:rsidDel="00695EE0" w:rsidTr="00EA1E6B">
        <w:trPr>
          <w:del w:id="268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040240" w:rsidDel="00695EE0" w:rsidRDefault="00C53EBF">
            <w:pPr>
              <w:pStyle w:val="TableContent"/>
              <w:rPr>
                <w:del w:id="269" w:author="RoyYL.Wong" w:date="2015-03-16T10:29:00Z"/>
                <w:lang w:eastAsia="zh-TW"/>
              </w:rPr>
            </w:pPr>
            <w:del w:id="270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(%</w:delText>
              </w:r>
              <w:r w:rsidR="0063581A" w:rsidDel="00695EE0">
                <w:rPr>
                  <w:lang w:eastAsia="zh-TW"/>
                </w:rPr>
                <w:delText xml:space="preserve"> of Capital Base</w:delText>
              </w:r>
              <w:r w:rsidDel="00695EE0">
                <w:rPr>
                  <w:lang w:eastAsia="zh-TW"/>
                </w:rPr>
                <w:delText>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533623" w:rsidP="00C53EBF">
            <w:pPr>
              <w:pStyle w:val="TableContent"/>
              <w:rPr>
                <w:del w:id="271" w:author="RoyYL.Wong" w:date="2015-03-16T10:29:00Z"/>
              </w:rPr>
            </w:pPr>
            <w:del w:id="272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273" w:author="RoyYL.Wong" w:date="2015-03-16T10:29:00Z"/>
              </w:rPr>
            </w:pPr>
            <w:del w:id="274" w:author="RoyYL.Wong" w:date="2015-03-16T10:29:00Z">
              <w:r w:rsidDel="00695EE0">
                <w:delText xml:space="preserve">= </w:delText>
              </w:r>
              <w:r w:rsidRPr="00C53EBF" w:rsidDel="00695EE0">
                <w:rPr>
                  <w:i/>
                </w:rPr>
                <w:delText xml:space="preserve">Aggregated </w:delText>
              </w:r>
              <w:r w:rsidDel="00695EE0">
                <w:delText>S</w:delText>
              </w:r>
              <w:r w:rsidRPr="00C53EBF" w:rsidDel="00695EE0">
                <w:delText xml:space="preserve">ecured </w:delText>
              </w:r>
              <w:r w:rsidRPr="00C53EBF" w:rsidDel="00695EE0">
                <w:rPr>
                  <w:i/>
                </w:rPr>
                <w:delText xml:space="preserve">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Del="00695EE0">
                <w:delText xml:space="preserve"> </w:delText>
              </w:r>
              <w:r w:rsidRPr="00C53EBF" w:rsidDel="00695EE0">
                <w:rPr>
                  <w:i/>
                </w:rPr>
                <w:delText>Confirmed</w:delText>
              </w:r>
              <w:r w:rsidRPr="00C53EBF" w:rsidDel="00695EE0">
                <w:delText xml:space="preserve"> </w:delText>
              </w:r>
              <w:r w:rsidRPr="00C53EBF" w:rsidDel="00695EE0">
                <w:rPr>
                  <w:i/>
                </w:rPr>
                <w:delText>Connected Parties ($)</w:delText>
              </w:r>
              <w:r w:rsidDel="00695EE0">
                <w:delText xml:space="preserve"> /</w:delText>
              </w:r>
              <w:r w:rsidR="002E3D8D" w:rsidDel="00695EE0">
                <w:delText xml:space="preserve"> </w:delText>
              </w:r>
              <w:r w:rsidR="00E21C44" w:rsidRPr="00E21C44" w:rsidDel="00695EE0">
                <w:rPr>
                  <w:i/>
                </w:rPr>
                <w:delText>BOCIL Daily</w:delText>
              </w:r>
              <w:r w:rsidDel="00695EE0">
                <w:delText xml:space="preserve"> </w:delText>
              </w:r>
              <w:r w:rsidRPr="00C53EBF" w:rsidDel="00695EE0">
                <w:rPr>
                  <w:i/>
                </w:rPr>
                <w:delText>Capital Base</w:delText>
              </w:r>
              <w:r w:rsidDel="00695EE0">
                <w:delText xml:space="preserve"> * 100%</w:delText>
              </w:r>
            </w:del>
          </w:p>
          <w:p w:rsid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75" w:author="RoyYL.Wong" w:date="2015-03-16T10:29:00Z"/>
              </w:rPr>
            </w:pPr>
            <w:del w:id="276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672880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77" w:author="RoyYL.Wong" w:date="2015-03-16T10:29:00Z"/>
              </w:rPr>
            </w:pPr>
            <w:del w:id="278" w:author="RoyYL.Wong" w:date="2015-03-16T10:29:00Z">
              <w:r w:rsidRPr="00C53EB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Del="00695EE0">
                <w:rPr>
                  <w:szCs w:val="20"/>
                </w:rPr>
                <w:delText>%</w:delText>
              </w:r>
            </w:del>
          </w:p>
        </w:tc>
      </w:tr>
      <w:tr w:rsidR="00C53EBF" w:rsidRPr="001C019A" w:rsidDel="00695EE0" w:rsidTr="00EA1E6B">
        <w:trPr>
          <w:del w:id="279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040240" w:rsidDel="00695EE0" w:rsidRDefault="00C53EBF">
            <w:pPr>
              <w:pStyle w:val="TableContent"/>
              <w:rPr>
                <w:del w:id="280" w:author="RoyYL.Wong" w:date="2015-03-16T10:29:00Z"/>
                <w:lang w:eastAsia="zh-TW"/>
              </w:rPr>
            </w:pPr>
            <w:del w:id="281" w:author="RoyYL.Wong" w:date="2015-03-16T10:29:00Z">
              <w:r w:rsidDel="00695EE0">
                <w:rPr>
                  <w:lang w:eastAsia="zh-TW"/>
                </w:rPr>
                <w:delText>MAT Limit %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R="00497789" w:rsidDel="00695EE0">
                <w:rPr>
                  <w:lang w:eastAsia="zh-TW"/>
                </w:rPr>
                <w:delText>All</w:delText>
              </w:r>
              <w:r w:rsidRPr="00C53EBF" w:rsidDel="00695EE0">
                <w:rPr>
                  <w:lang w:eastAsia="zh-TW"/>
                </w:rPr>
                <w:delText xml:space="preserve"> 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RPr="009E3494" w:rsidDel="00695EE0" w:rsidRDefault="00497789" w:rsidP="00C53EBF">
            <w:pPr>
              <w:pStyle w:val="TableContent"/>
              <w:rPr>
                <w:del w:id="282" w:author="RoyYL.Wong" w:date="2015-03-16T10:29:00Z"/>
              </w:rPr>
            </w:pPr>
            <w:del w:id="283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ERMS-SYS-CONF-ID-00</w:delText>
              </w:r>
              <w:r w:rsidDel="00695EE0">
                <w:delText>9]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497789" w:rsidP="00497789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84" w:author="RoyYL.Wong" w:date="2015-03-16T10:29:00Z"/>
              </w:rPr>
            </w:pPr>
            <w:del w:id="285" w:author="RoyYL.Wong" w:date="2015-03-16T10:29:00Z">
              <w:r w:rsidDel="00695EE0">
                <w:rPr>
                  <w:i/>
                </w:rPr>
                <w:delText xml:space="preserve">Connected </w:delText>
              </w:r>
              <w:r w:rsidR="00B70657" w:rsidDel="00695EE0">
                <w:rPr>
                  <w:i/>
                </w:rPr>
                <w:delText>lending</w:delText>
              </w:r>
              <w:r w:rsidRPr="005B4A7C" w:rsidDel="00695EE0">
                <w:rPr>
                  <w:i/>
                </w:rPr>
                <w:delText xml:space="preserve"> threshold </w:delText>
              </w:r>
              <w:r w:rsidDel="00695EE0">
                <w:rPr>
                  <w:i/>
                </w:rPr>
                <w:delText xml:space="preserve">for </w:delText>
              </w:r>
              <w:r w:rsidR="00427200" w:rsidDel="00695EE0">
                <w:rPr>
                  <w:i/>
                </w:rPr>
                <w:delText xml:space="preserve"> aggregated </w:delText>
              </w:r>
              <w:r w:rsidDel="00695EE0">
                <w:rPr>
                  <w:i/>
                </w:rPr>
                <w:delText xml:space="preserve">secured </w:delText>
              </w:r>
              <w:r w:rsidR="00427200" w:rsidDel="00695EE0">
                <w:rPr>
                  <w:i/>
                </w:rPr>
                <w:delText xml:space="preserve"> exposure </w:delText>
              </w:r>
              <w:r w:rsidDel="00695EE0">
                <w:rPr>
                  <w:i/>
                </w:rPr>
                <w:delText>(MAT)</w:delText>
              </w:r>
              <w:r w:rsidRPr="005B4A7C" w:rsidDel="00695EE0">
                <w:delText xml:space="preserve"> (e.g. </w:delText>
              </w:r>
              <w:r w:rsidDel="00695EE0">
                <w:delText>25</w:delText>
              </w:r>
              <w:r w:rsidRPr="005B4A7C" w:rsidDel="00695EE0">
                <w:delText>%)</w:delText>
              </w:r>
              <w:r w:rsidDel="00695EE0">
                <w:delText xml:space="preserve"> defined as system configuration [</w:delText>
              </w:r>
              <w:r w:rsidRPr="00D94FF2" w:rsidDel="00695EE0">
                <w:delText>ERMS-SYS-CONF-ID-0</w:delText>
              </w:r>
              <w:r w:rsidDel="00695EE0">
                <w:delText>09]</w:delText>
              </w:r>
            </w:del>
          </w:p>
          <w:p w:rsidR="00427200" w:rsidDel="00695EE0" w:rsidRDefault="00427200" w:rsidP="00427200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86" w:author="RoyYL.Wong" w:date="2015-03-16T10:29:00Z"/>
              </w:rPr>
            </w:pPr>
            <w:del w:id="287" w:author="RoyYL.Wong" w:date="2015-03-16T10:29:00Z">
              <w:r w:rsidRPr="00E14935" w:rsidDel="00695EE0">
                <w:delText>Alignment: Right-aligned</w:delText>
              </w:r>
            </w:del>
          </w:p>
          <w:p w:rsidR="00427200" w:rsidRPr="00672880" w:rsidDel="00695EE0" w:rsidRDefault="00427200" w:rsidP="00427200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88" w:author="RoyYL.Wong" w:date="2015-03-16T10:29:00Z"/>
              </w:rPr>
            </w:pPr>
            <w:del w:id="289" w:author="RoyYL.Wong" w:date="2015-03-16T10:29:00Z">
              <w:r w:rsidRPr="006E1CF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RPr="006E1CFF" w:rsidDel="00695EE0">
                <w:rPr>
                  <w:szCs w:val="20"/>
                </w:rPr>
                <w:delText>%</w:delText>
              </w:r>
            </w:del>
          </w:p>
        </w:tc>
      </w:tr>
      <w:tr w:rsidR="00C53EBF" w:rsidRPr="001C019A" w:rsidDel="00695EE0" w:rsidTr="00EA1E6B">
        <w:trPr>
          <w:del w:id="29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040240" w:rsidDel="00695EE0" w:rsidRDefault="00C53EBF">
            <w:pPr>
              <w:pStyle w:val="TableContent"/>
              <w:rPr>
                <w:del w:id="291" w:author="RoyYL.Wong" w:date="2015-03-16T10:29:00Z"/>
                <w:lang w:eastAsia="zh-TW"/>
              </w:rPr>
            </w:pPr>
            <w:del w:id="292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Content"/>
              <w:rPr>
                <w:del w:id="293" w:author="RoyYL.Wong" w:date="2015-03-16T10:29:00Z"/>
              </w:rPr>
            </w:pPr>
            <w:del w:id="294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295" w:author="RoyYL.Wong" w:date="2015-03-16T10:29:00Z"/>
                <w:rFonts w:cs="Arial"/>
              </w:rPr>
            </w:pPr>
            <w:del w:id="296" w:author="RoyYL.Wong" w:date="2015-03-16T10:29:00Z">
              <w:r w:rsidDel="00695EE0">
                <w:rPr>
                  <w:rFonts w:cs="Arial"/>
                </w:rPr>
                <w:delText>= Sum of (</w:delText>
              </w:r>
              <w:r w:rsidRPr="00C53EBF" w:rsidDel="00695EE0">
                <w:rPr>
                  <w:rFonts w:cs="Arial"/>
                  <w:i/>
                </w:rPr>
                <w:delText xml:space="preserve">Secured </w:delText>
              </w:r>
              <w:r w:rsidRPr="00C53EBF" w:rsidDel="00695EE0">
                <w:rPr>
                  <w:rFonts w:cs="Arial" w:hint="eastAsia"/>
                  <w:i/>
                </w:rPr>
                <w:delText>Exposure</w:delText>
              </w:r>
              <w:r w:rsidR="00533623"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(TD)</w:delText>
              </w:r>
              <w:r w:rsidDel="00695EE0">
                <w:rPr>
                  <w:rFonts w:cs="Arial"/>
                </w:rPr>
                <w:delText>) for all accounts in Section 2</w:delText>
              </w:r>
            </w:del>
          </w:p>
          <w:p w:rsidR="00C53EBF" w:rsidRPr="00E14935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97" w:author="RoyYL.Wong" w:date="2015-03-16T10:29:00Z"/>
              </w:rPr>
            </w:pPr>
            <w:del w:id="298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672880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299" w:author="RoyYL.Wong" w:date="2015-03-16T10:29:00Z"/>
              </w:rPr>
            </w:pPr>
            <w:del w:id="300" w:author="RoyYL.Wong" w:date="2015-03-16T10:29:00Z">
              <w:r w:rsidRPr="00E14935" w:rsidDel="00695EE0">
                <w:rPr>
                  <w:szCs w:val="20"/>
                </w:rPr>
                <w:delText>Format:  #,##</w:delText>
              </w:r>
              <w:r w:rsidR="002E3D8D" w:rsidDel="00695EE0">
                <w:rPr>
                  <w:szCs w:val="20"/>
                </w:rPr>
                <w:delText>0</w:delText>
              </w:r>
            </w:del>
          </w:p>
        </w:tc>
      </w:tr>
      <w:tr w:rsidR="00C53EBF" w:rsidRPr="001C019A" w:rsidDel="00695EE0" w:rsidTr="002C4DDB">
        <w:trPr>
          <w:del w:id="301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040240" w:rsidDel="00695EE0" w:rsidRDefault="00C53EBF">
            <w:pPr>
              <w:pStyle w:val="TableContent"/>
              <w:rPr>
                <w:del w:id="302" w:author="RoyYL.Wong" w:date="2015-03-16T10:29:00Z"/>
                <w:lang w:eastAsia="zh-TW"/>
              </w:rPr>
            </w:pPr>
            <w:del w:id="303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lastRenderedPageBreak/>
                <w:delText xml:space="preserve">Exposure </w:delText>
              </w:r>
              <w:r w:rsidR="0063581A" w:rsidDel="00695EE0">
                <w:rPr>
                  <w:lang w:eastAsia="zh-TW"/>
                </w:rPr>
                <w:delText xml:space="preserve">of </w:delText>
              </w:r>
              <w:r w:rsidDel="00695EE0">
                <w:rPr>
                  <w:lang w:eastAsia="zh-TW"/>
                </w:rPr>
                <w:delText>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(%</w:delText>
              </w:r>
              <w:r w:rsidR="0063581A" w:rsidDel="00695EE0">
                <w:rPr>
                  <w:lang w:eastAsia="zh-TW"/>
                </w:rPr>
                <w:delText xml:space="preserve"> of Capital Base</w:delText>
              </w:r>
              <w:r w:rsidDel="00695EE0">
                <w:rPr>
                  <w:lang w:eastAsia="zh-TW"/>
                </w:rPr>
                <w:delText>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C53EBF" w:rsidDel="00695EE0" w:rsidRDefault="00533623" w:rsidP="00C53EBF">
            <w:pPr>
              <w:pStyle w:val="TableContent"/>
              <w:rPr>
                <w:del w:id="304" w:author="RoyYL.Wong" w:date="2015-03-16T10:29:00Z"/>
              </w:rPr>
            </w:pPr>
            <w:del w:id="305" w:author="RoyYL.Wong" w:date="2015-03-16T10:29:00Z">
              <w:r w:rsidDel="00695EE0">
                <w:lastRenderedPageBreak/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C53EBF" w:rsidDel="00695EE0" w:rsidRDefault="00C53EBF" w:rsidP="00C53EBF">
            <w:pPr>
              <w:pStyle w:val="TableList"/>
              <w:numPr>
                <w:ilvl w:val="0"/>
                <w:numId w:val="0"/>
              </w:numPr>
              <w:rPr>
                <w:del w:id="306" w:author="RoyYL.Wong" w:date="2015-03-16T10:29:00Z"/>
              </w:rPr>
            </w:pPr>
            <w:del w:id="307" w:author="RoyYL.Wong" w:date="2015-03-16T10:29:00Z">
              <w:r w:rsidDel="00695EE0">
                <w:delText xml:space="preserve">= </w:delText>
              </w:r>
              <w:r w:rsidRPr="00C53EBF" w:rsidDel="00695EE0">
                <w:rPr>
                  <w:i/>
                </w:rPr>
                <w:delText xml:space="preserve">Aggregated </w:delText>
              </w:r>
              <w:r w:rsidDel="00695EE0">
                <w:delText>S</w:delText>
              </w:r>
              <w:r w:rsidRPr="00C53EBF" w:rsidDel="00695EE0">
                <w:delText xml:space="preserve">ecured </w:delText>
              </w:r>
              <w:r w:rsidRPr="00C53EBF" w:rsidDel="00695EE0">
                <w:rPr>
                  <w:i/>
                </w:rPr>
                <w:delText xml:space="preserve">Exposure </w:delText>
              </w:r>
              <w:r w:rsidR="0063581A" w:rsidDel="00695EE0">
                <w:rPr>
                  <w:i/>
                </w:rPr>
                <w:delText>of</w:delText>
              </w:r>
              <w:r w:rsidR="0063581A" w:rsidDel="00695EE0">
                <w:delText xml:space="preserve"> </w:delText>
              </w:r>
              <w:r w:rsidRPr="00C53EBF" w:rsidDel="00695EE0">
                <w:rPr>
                  <w:i/>
                </w:rPr>
                <w:delText>Potential</w:delText>
              </w:r>
              <w:r w:rsidRPr="00C53EBF" w:rsidDel="00695EE0">
                <w:delText xml:space="preserve"> </w:delText>
              </w:r>
              <w:r w:rsidRPr="00C53EBF" w:rsidDel="00695EE0">
                <w:rPr>
                  <w:i/>
                </w:rPr>
                <w:lastRenderedPageBreak/>
                <w:delText>Connected Parties ($)</w:delText>
              </w:r>
              <w:r w:rsidDel="00695EE0">
                <w:delText xml:space="preserve"> / </w:delText>
              </w:r>
              <w:r w:rsidR="00E21C44" w:rsidRPr="00E21C44" w:rsidDel="00695EE0">
                <w:rPr>
                  <w:i/>
                </w:rPr>
                <w:delText xml:space="preserve">BOCIL Daily </w:delText>
              </w:r>
              <w:r w:rsidRPr="00C53EBF" w:rsidDel="00695EE0">
                <w:rPr>
                  <w:i/>
                </w:rPr>
                <w:delText>Capital Base</w:delText>
              </w:r>
              <w:r w:rsidDel="00695EE0">
                <w:delText xml:space="preserve"> * 100%</w:delText>
              </w:r>
            </w:del>
          </w:p>
          <w:p w:rsidR="00C53EBF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08" w:author="RoyYL.Wong" w:date="2015-03-16T10:29:00Z"/>
              </w:rPr>
            </w:pPr>
            <w:del w:id="309" w:author="RoyYL.Wong" w:date="2015-03-16T10:29:00Z">
              <w:r w:rsidRPr="00E14935" w:rsidDel="00695EE0">
                <w:delText>Alignment: Right-aligned</w:delText>
              </w:r>
            </w:del>
          </w:p>
          <w:p w:rsidR="00C53EBF" w:rsidRPr="00672880" w:rsidDel="00695EE0" w:rsidRDefault="00C53EBF" w:rsidP="00C53EBF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10" w:author="RoyYL.Wong" w:date="2015-03-16T10:29:00Z"/>
              </w:rPr>
            </w:pPr>
            <w:del w:id="311" w:author="RoyYL.Wong" w:date="2015-03-16T10:29:00Z">
              <w:r w:rsidRPr="00C53EB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Del="00695EE0">
                <w:rPr>
                  <w:szCs w:val="20"/>
                </w:rPr>
                <w:delText>%</w:delText>
              </w:r>
            </w:del>
          </w:p>
        </w:tc>
      </w:tr>
      <w:tr w:rsidR="002C4DDB" w:rsidRPr="001C019A" w:rsidDel="00695EE0" w:rsidTr="002C4DDB">
        <w:trPr>
          <w:del w:id="312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C4DDB" w:rsidRPr="00C53EBF" w:rsidDel="00695EE0" w:rsidRDefault="002C4DDB" w:rsidP="002C4DDB">
            <w:pPr>
              <w:pStyle w:val="TableList"/>
              <w:numPr>
                <w:ilvl w:val="0"/>
                <w:numId w:val="0"/>
              </w:numPr>
              <w:rPr>
                <w:del w:id="313" w:author="RoyYL.Wong" w:date="2015-03-16T10:29:00Z"/>
                <w:sz w:val="10"/>
                <w:szCs w:val="10"/>
              </w:rPr>
            </w:pPr>
            <w:del w:id="314" w:author="RoyYL.Wong" w:date="2015-03-16T10:29:00Z">
              <w:r w:rsidDel="00695EE0">
                <w:lastRenderedPageBreak/>
                <w:delText>Aggregate of Uns</w:delText>
              </w:r>
              <w:r w:rsidRPr="009E6CB6" w:rsidDel="00695EE0">
                <w:delText xml:space="preserve">ecured Exposure </w:delText>
              </w:r>
              <w:r w:rsidDel="00695EE0">
                <w:delText xml:space="preserve">to Individual Confirmed </w:delText>
              </w:r>
              <w:r w:rsidRPr="009E6CB6" w:rsidDel="00695EE0">
                <w:delText>Connected Parties</w:delText>
              </w:r>
            </w:del>
          </w:p>
        </w:tc>
      </w:tr>
      <w:tr w:rsidR="002C4DDB" w:rsidRPr="001C019A" w:rsidDel="00695EE0" w:rsidTr="00EA1E6B">
        <w:trPr>
          <w:del w:id="315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RPr="00C53EBF" w:rsidDel="00695EE0" w:rsidRDefault="002C4DDB" w:rsidP="002C4DDB">
            <w:pPr>
              <w:pStyle w:val="TableContent"/>
              <w:rPr>
                <w:del w:id="316" w:author="RoyYL.Wong" w:date="2015-03-16T10:29:00Z"/>
                <w:lang w:eastAsia="zh-TW"/>
              </w:rPr>
            </w:pPr>
            <w:del w:id="317" w:author="RoyYL.Wong" w:date="2015-03-16T10:29:00Z">
              <w:r w:rsidDel="00695EE0">
                <w:delText>Excess Indicator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E3D8D" w:rsidP="002C4DDB">
            <w:pPr>
              <w:pStyle w:val="TableContent"/>
              <w:rPr>
                <w:del w:id="318" w:author="RoyYL.Wong" w:date="2015-03-16T10:29:00Z"/>
              </w:rPr>
            </w:pPr>
            <w:del w:id="319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E3D8D" w:rsidDel="00695EE0" w:rsidRDefault="002E3D8D" w:rsidP="002E3D8D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320" w:author="RoyYL.Wong" w:date="2015-03-16T10:29:00Z"/>
              </w:rPr>
            </w:pPr>
            <w:del w:id="321" w:author="RoyYL.Wong" w:date="2015-03-16T10:29:00Z">
              <w:r w:rsidDel="00695EE0">
                <w:delText>Indicate whether aggregated unsecured exposure to individual confirmed connected parties exceeding MAT / HKMA limit</w:delText>
              </w:r>
            </w:del>
          </w:p>
          <w:p w:rsidR="002E3D8D" w:rsidDel="00695EE0" w:rsidRDefault="002E3D8D" w:rsidP="002E3D8D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322" w:author="RoyYL.Wong" w:date="2015-03-16T10:29:00Z"/>
              </w:rPr>
            </w:pPr>
            <w:del w:id="323" w:author="RoyYL.Wong" w:date="2015-03-16T10:29:00Z">
              <w:r w:rsidDel="00695EE0">
                <w:delText>Possible Values:</w:delText>
              </w:r>
            </w:del>
          </w:p>
          <w:p w:rsidR="002E3D8D" w:rsidDel="00695EE0" w:rsidRDefault="002E3D8D" w:rsidP="002E3D8D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324" w:author="RoyYL.Wong" w:date="2015-03-16T10:29:00Z"/>
              </w:rPr>
            </w:pPr>
            <w:del w:id="325" w:author="RoyYL.Wong" w:date="2015-03-16T10:29:00Z">
              <w:r w:rsidDel="00695EE0">
                <w:delText xml:space="preserve">‘N‘ : If </w:delText>
              </w:r>
              <w:r w:rsidDel="00695EE0">
                <w:rPr>
                  <w:rFonts w:cs="Arial"/>
                </w:rPr>
                <w:delText xml:space="preserve"> </w:delText>
              </w:r>
              <w:r w:rsidR="00E21C44" w:rsidRPr="00E21C44" w:rsidDel="00695EE0">
                <w:rPr>
                  <w:i/>
                </w:rPr>
                <w:delText>Aggregated Unsecured Exposure to Individual Confirmed Connected Parties (%</w:delText>
              </w:r>
              <w:r w:rsidR="0063581A" w:rsidRPr="002C4DDB" w:rsidDel="00695EE0">
                <w:rPr>
                  <w:i/>
                </w:rPr>
                <w:delText xml:space="preserve"> of Capital Base</w:delText>
              </w:r>
              <w:r w:rsidR="00E21C44" w:rsidRPr="00E21C44" w:rsidDel="00695EE0">
                <w:rPr>
                  <w:i/>
                </w:rPr>
                <w:delText>)</w:delText>
              </w:r>
              <w:r w:rsidDel="00695EE0">
                <w:delText xml:space="preserve">&lt;= </w:delText>
              </w:r>
              <w:r w:rsidRPr="0079225D" w:rsidDel="00695EE0">
                <w:rPr>
                  <w:i/>
                </w:rPr>
                <w:delText xml:space="preserve"> </w:delText>
              </w:r>
              <w:r w:rsidDel="00695EE0">
                <w:delText>system configuration [</w:delText>
              </w:r>
              <w:r w:rsidRPr="00D94FF2" w:rsidDel="00695EE0">
                <w:delText>ERMS-SYS-CONF-ID-0</w:delText>
              </w:r>
              <w:r w:rsidDel="00695EE0">
                <w:delText>11]</w:delText>
              </w:r>
            </w:del>
          </w:p>
          <w:p w:rsidR="001425F9" w:rsidDel="00695EE0" w:rsidRDefault="002E3D8D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326" w:author="RoyYL.Wong" w:date="2015-03-16T10:29:00Z"/>
              </w:rPr>
            </w:pPr>
            <w:del w:id="327" w:author="RoyYL.Wong" w:date="2015-03-16T10:29:00Z">
              <w:r w:rsidDel="00695EE0">
                <w:delText xml:space="preserve">‘Y1‘ : If 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2E3D8D" w:rsidDel="00695EE0">
                <w:rPr>
                  <w:i/>
                </w:rPr>
                <w:delText>Aggregated Unsecured Exposure to Individual Confirmed Connected Parties (%</w:delText>
              </w:r>
              <w:r w:rsidR="0063581A" w:rsidRPr="002C4DDB" w:rsidDel="00695EE0">
                <w:rPr>
                  <w:i/>
                </w:rPr>
                <w:delText xml:space="preserve"> of Capital Base</w:delText>
              </w:r>
              <w:r w:rsidRPr="002E3D8D" w:rsidDel="00695EE0">
                <w:rPr>
                  <w:i/>
                </w:rPr>
                <w:delText>)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11] AND &lt;= system configuration [</w:delText>
              </w:r>
              <w:r w:rsidRPr="00D94FF2" w:rsidDel="00695EE0">
                <w:delText>ERMS-SYS-CONF-ID-0</w:delText>
              </w:r>
              <w:r w:rsidDel="00695EE0">
                <w:delText>10]</w:delText>
              </w:r>
            </w:del>
          </w:p>
          <w:p w:rsidR="00040240" w:rsidDel="00695EE0" w:rsidRDefault="002E3D8D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328" w:author="RoyYL.Wong" w:date="2015-03-16T10:29:00Z"/>
              </w:rPr>
            </w:pPr>
            <w:del w:id="329" w:author="RoyYL.Wong" w:date="2015-03-16T10:29:00Z">
              <w:r w:rsidDel="00695EE0">
                <w:delText xml:space="preserve">‘Y2‘ : If </w:delText>
              </w:r>
              <w:r w:rsidRPr="002E3D8D" w:rsidDel="00695EE0">
                <w:rPr>
                  <w:rFonts w:cs="Arial"/>
                </w:rPr>
                <w:delText xml:space="preserve"> </w:delText>
              </w:r>
              <w:r w:rsidRPr="002E3D8D" w:rsidDel="00695EE0">
                <w:rPr>
                  <w:i/>
                </w:rPr>
                <w:delText xml:space="preserve"> Aggregated Unsecured Exposure to Individual Confirmed Connected Parties (%</w:delText>
              </w:r>
              <w:r w:rsidR="0063581A" w:rsidRPr="002C4DDB" w:rsidDel="00695EE0">
                <w:rPr>
                  <w:i/>
                </w:rPr>
                <w:delText xml:space="preserve"> of Capital Base</w:delText>
              </w:r>
              <w:r w:rsidRPr="002E3D8D" w:rsidDel="00695EE0">
                <w:rPr>
                  <w:i/>
                </w:rPr>
                <w:delText>)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10]</w:delText>
              </w:r>
            </w:del>
          </w:p>
        </w:tc>
      </w:tr>
      <w:tr w:rsidR="002C4DDB" w:rsidRPr="001C019A" w:rsidDel="00695EE0" w:rsidTr="00EA1E6B">
        <w:trPr>
          <w:del w:id="33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31" w:author="RoyYL.Wong" w:date="2015-03-16T10:29:00Z"/>
                <w:lang w:eastAsia="zh-TW"/>
              </w:rPr>
            </w:pPr>
            <w:del w:id="332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33" w:author="RoyYL.Wong" w:date="2015-03-16T10:29:00Z"/>
              </w:rPr>
            </w:pPr>
            <w:del w:id="334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numPr>
                <w:ilvl w:val="0"/>
                <w:numId w:val="0"/>
              </w:numPr>
              <w:rPr>
                <w:del w:id="335" w:author="RoyYL.Wong" w:date="2015-03-16T10:29:00Z"/>
                <w:rFonts w:cs="Arial"/>
              </w:rPr>
            </w:pPr>
            <w:del w:id="336" w:author="RoyYL.Wong" w:date="2015-03-16T10:29:00Z">
              <w:r w:rsidDel="00695EE0">
                <w:rPr>
                  <w:rFonts w:cs="Arial"/>
                </w:rPr>
                <w:delText>= Sum of (</w:delText>
              </w:r>
              <w:r w:rsidRPr="00C53EBF" w:rsidDel="00695EE0">
                <w:rPr>
                  <w:rFonts w:cs="Arial"/>
                  <w:i/>
                </w:rPr>
                <w:delText xml:space="preserve">Sum of </w:delText>
              </w:r>
              <w:r w:rsidR="00533623" w:rsidDel="00695EE0">
                <w:rPr>
                  <w:rFonts w:cs="Arial"/>
                  <w:i/>
                </w:rPr>
                <w:delText xml:space="preserve">FinIQ Exposure &amp; </w:delText>
              </w:r>
              <w:r w:rsidRPr="00C53EBF" w:rsidDel="00695EE0">
                <w:rPr>
                  <w:rFonts w:cs="Arial"/>
                  <w:i/>
                </w:rPr>
                <w:delText>T24 Unsecured Exposure</w:delText>
              </w:r>
              <w:r w:rsidR="00533623" w:rsidRPr="00C53EBF"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(TD)</w:delText>
              </w:r>
              <w:r w:rsidDel="00695EE0">
                <w:rPr>
                  <w:rFonts w:cs="Arial"/>
                </w:rPr>
                <w:delText xml:space="preserve">) for all accounts with </w:delText>
              </w:r>
              <w:r w:rsidRPr="00FE5E26" w:rsidDel="00695EE0">
                <w:rPr>
                  <w:rFonts w:cs="Arial"/>
                  <w:i/>
                </w:rPr>
                <w:delText>HKMA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6E1CFF" w:rsidDel="00695EE0">
                <w:rPr>
                  <w:rFonts w:cs="Arial"/>
                  <w:i/>
                </w:rPr>
                <w:delText>Customer Type</w:delText>
              </w:r>
              <w:r w:rsidDel="00695EE0">
                <w:rPr>
                  <w:rFonts w:cs="Arial"/>
                </w:rPr>
                <w:delText xml:space="preserve"> = </w:delText>
              </w:r>
              <w:r w:rsidRPr="00E02A0F" w:rsidDel="00695EE0">
                <w:rPr>
                  <w:rFonts w:cs="Arial"/>
                  <w:b/>
                </w:rPr>
                <w:delText>‘T10’</w:delText>
              </w:r>
              <w:r w:rsidDel="00695EE0">
                <w:rPr>
                  <w:rFonts w:cs="Arial"/>
                </w:rPr>
                <w:delText xml:space="preserve"> in Section 1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37" w:author="RoyYL.Wong" w:date="2015-03-16T10:29:00Z"/>
              </w:rPr>
            </w:pPr>
            <w:del w:id="338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39" w:author="RoyYL.Wong" w:date="2015-03-16T10:29:00Z"/>
              </w:rPr>
            </w:pPr>
            <w:del w:id="340" w:author="RoyYL.Wong" w:date="2015-03-16T10:29:00Z">
              <w:r w:rsidRPr="006E1CFF" w:rsidDel="00695EE0">
                <w:rPr>
                  <w:szCs w:val="20"/>
                </w:rPr>
                <w:delText>Format:  #,##0</w:delText>
              </w:r>
            </w:del>
          </w:p>
        </w:tc>
      </w:tr>
      <w:tr w:rsidR="002C4DDB" w:rsidRPr="001C019A" w:rsidDel="00695EE0" w:rsidTr="00EA1E6B">
        <w:trPr>
          <w:del w:id="341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RPr="00C53EBF" w:rsidDel="00695EE0" w:rsidRDefault="002C4DDB" w:rsidP="002C4DDB">
            <w:pPr>
              <w:pStyle w:val="TableContent"/>
              <w:rPr>
                <w:del w:id="342" w:author="RoyYL.Wong" w:date="2015-03-16T10:29:00Z"/>
                <w:lang w:eastAsia="zh-TW"/>
              </w:rPr>
            </w:pPr>
            <w:del w:id="343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(%</w:delText>
              </w:r>
              <w:r w:rsidR="001974EC" w:rsidDel="00695EE0">
                <w:rPr>
                  <w:lang w:eastAsia="zh-TW"/>
                </w:rPr>
                <w:delText xml:space="preserve"> of Capital Base</w:delText>
              </w:r>
              <w:r w:rsidDel="00695EE0">
                <w:rPr>
                  <w:lang w:eastAsia="zh-TW"/>
                </w:rPr>
                <w:delText>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533623" w:rsidP="002C4DDB">
            <w:pPr>
              <w:pStyle w:val="TableContent"/>
              <w:rPr>
                <w:del w:id="344" w:author="RoyYL.Wong" w:date="2015-03-16T10:29:00Z"/>
              </w:rPr>
            </w:pPr>
            <w:del w:id="345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numPr>
                <w:ilvl w:val="0"/>
                <w:numId w:val="0"/>
              </w:numPr>
              <w:rPr>
                <w:del w:id="346" w:author="RoyYL.Wong" w:date="2015-03-16T10:29:00Z"/>
              </w:rPr>
            </w:pPr>
            <w:del w:id="347" w:author="RoyYL.Wong" w:date="2015-03-16T10:29:00Z">
              <w:r w:rsidDel="00695EE0">
                <w:delText xml:space="preserve">= </w:delText>
              </w:r>
              <w:r w:rsidRPr="006E1CFF" w:rsidDel="00695EE0">
                <w:rPr>
                  <w:i/>
                </w:rPr>
                <w:delText>Aggregated Unsecured Exposure to Individual Confirmed Connected Parties ($)</w:delText>
              </w:r>
              <w:r w:rsidDel="00695EE0">
                <w:delText xml:space="preserve"> / </w:delText>
              </w:r>
              <w:r w:rsidR="00E21C44" w:rsidRPr="00E21C44" w:rsidDel="00695EE0">
                <w:rPr>
                  <w:i/>
                </w:rPr>
                <w:delText xml:space="preserve">BOCIL Daily </w:delText>
              </w:r>
              <w:r w:rsidRPr="00C53EBF" w:rsidDel="00695EE0">
                <w:rPr>
                  <w:i/>
                </w:rPr>
                <w:delText>Capital Base</w:delText>
              </w:r>
              <w:r w:rsidDel="00695EE0">
                <w:delText xml:space="preserve"> * 100%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48" w:author="RoyYL.Wong" w:date="2015-03-16T10:29:00Z"/>
              </w:rPr>
            </w:pPr>
            <w:del w:id="349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50" w:author="RoyYL.Wong" w:date="2015-03-16T10:29:00Z"/>
              </w:rPr>
            </w:pPr>
            <w:del w:id="351" w:author="RoyYL.Wong" w:date="2015-03-16T10:29:00Z">
              <w:r w:rsidRPr="006E1CF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RPr="006E1CFF" w:rsidDel="00695EE0">
                <w:rPr>
                  <w:szCs w:val="20"/>
                </w:rPr>
                <w:delText>%</w:delText>
              </w:r>
            </w:del>
          </w:p>
        </w:tc>
      </w:tr>
      <w:tr w:rsidR="002C4DDB" w:rsidRPr="001C019A" w:rsidDel="00695EE0" w:rsidTr="00EA1E6B">
        <w:trPr>
          <w:del w:id="352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53" w:author="RoyYL.Wong" w:date="2015-03-16T10:29:00Z"/>
                <w:lang w:eastAsia="zh-TW"/>
              </w:rPr>
            </w:pPr>
            <w:del w:id="354" w:author="RoyYL.Wong" w:date="2015-03-16T10:29:00Z">
              <w:r w:rsidDel="00695EE0">
                <w:rPr>
                  <w:lang w:eastAsia="zh-TW"/>
                </w:rPr>
                <w:delText>MAT Limit %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to Individual </w:delText>
              </w:r>
              <w:r w:rsidRPr="00C53EBF" w:rsidDel="00695EE0">
                <w:rPr>
                  <w:lang w:eastAsia="zh-TW"/>
                </w:rPr>
                <w:delText>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55" w:author="RoyYL.Wong" w:date="2015-03-16T10:29:00Z"/>
              </w:rPr>
            </w:pPr>
            <w:del w:id="356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11]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57" w:author="RoyYL.Wong" w:date="2015-03-16T10:29:00Z"/>
              </w:rPr>
            </w:pPr>
            <w:del w:id="358" w:author="RoyYL.Wong" w:date="2015-03-16T10:29:00Z">
              <w:r w:rsidDel="00695EE0">
                <w:rPr>
                  <w:i/>
                </w:rPr>
                <w:delText xml:space="preserve">Connected </w:delText>
              </w:r>
              <w:r w:rsidR="00B70657" w:rsidDel="00695EE0">
                <w:rPr>
                  <w:i/>
                </w:rPr>
                <w:delText>lending</w:delText>
              </w:r>
              <w:r w:rsidRPr="005B4A7C" w:rsidDel="00695EE0">
                <w:rPr>
                  <w:i/>
                </w:rPr>
                <w:delText xml:space="preserve"> threshold </w:delText>
              </w:r>
              <w:r w:rsidDel="00695EE0">
                <w:rPr>
                  <w:i/>
                </w:rPr>
                <w:delText>for aggregated unsecured exposure to individuals (MAT)</w:delText>
              </w:r>
              <w:r w:rsidRPr="005B4A7C" w:rsidDel="00695EE0">
                <w:delText xml:space="preserve"> (e.g. </w:delText>
              </w:r>
              <w:r w:rsidR="002E3D8D" w:rsidDel="00695EE0">
                <w:delText>4</w:delText>
              </w:r>
              <w:r w:rsidRPr="005B4A7C" w:rsidDel="00695EE0">
                <w:delText>%)</w:delText>
              </w:r>
              <w:r w:rsidDel="00695EE0">
                <w:delText xml:space="preserve"> defined as system configuration [</w:delText>
              </w:r>
              <w:r w:rsidRPr="00D94FF2" w:rsidDel="00695EE0">
                <w:delText>ERMS-SYS-CONF-ID-0</w:delText>
              </w:r>
              <w:r w:rsidDel="00695EE0">
                <w:delText>11]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59" w:author="RoyYL.Wong" w:date="2015-03-16T10:29:00Z"/>
              </w:rPr>
            </w:pPr>
            <w:del w:id="360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61" w:author="RoyYL.Wong" w:date="2015-03-16T10:29:00Z"/>
              </w:rPr>
            </w:pPr>
            <w:del w:id="362" w:author="RoyYL.Wong" w:date="2015-03-16T10:29:00Z">
              <w:r w:rsidRPr="006E1CFF" w:rsidDel="00695EE0">
                <w:rPr>
                  <w:szCs w:val="20"/>
                </w:rPr>
                <w:lastRenderedPageBreak/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RPr="006E1CFF" w:rsidDel="00695EE0">
                <w:rPr>
                  <w:szCs w:val="20"/>
                </w:rPr>
                <w:delText>%</w:delText>
              </w:r>
            </w:del>
          </w:p>
        </w:tc>
      </w:tr>
      <w:tr w:rsidR="002C4DDB" w:rsidRPr="001C019A" w:rsidDel="00695EE0" w:rsidTr="00EA1E6B">
        <w:trPr>
          <w:del w:id="363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64" w:author="RoyYL.Wong" w:date="2015-03-16T10:29:00Z"/>
                <w:lang w:eastAsia="zh-TW"/>
              </w:rPr>
            </w:pPr>
            <w:del w:id="365" w:author="RoyYL.Wong" w:date="2015-03-16T10:29:00Z">
              <w:r w:rsidDel="00695EE0">
                <w:rPr>
                  <w:lang w:eastAsia="zh-TW"/>
                </w:rPr>
                <w:lastRenderedPageBreak/>
                <w:delText>HKMA Limit % 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to  Individual </w:delText>
              </w:r>
              <w:r w:rsidRPr="00C53EBF" w:rsidDel="00695EE0">
                <w:rPr>
                  <w:lang w:eastAsia="zh-TW"/>
                </w:rPr>
                <w:delText>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66" w:author="RoyYL.Wong" w:date="2015-03-16T10:29:00Z"/>
              </w:rPr>
            </w:pPr>
            <w:del w:id="367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10]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68" w:author="RoyYL.Wong" w:date="2015-03-16T10:29:00Z"/>
              </w:rPr>
            </w:pPr>
            <w:del w:id="369" w:author="RoyYL.Wong" w:date="2015-03-16T10:29:00Z">
              <w:r w:rsidDel="00695EE0">
                <w:rPr>
                  <w:i/>
                </w:rPr>
                <w:delText xml:space="preserve">Connected </w:delText>
              </w:r>
              <w:r w:rsidR="00B70657" w:rsidDel="00695EE0">
                <w:rPr>
                  <w:i/>
                </w:rPr>
                <w:delText>lending</w:delText>
              </w:r>
              <w:r w:rsidRPr="005B4A7C" w:rsidDel="00695EE0">
                <w:rPr>
                  <w:i/>
                </w:rPr>
                <w:delText xml:space="preserve"> threshold </w:delText>
              </w:r>
              <w:r w:rsidDel="00695EE0">
                <w:rPr>
                  <w:i/>
                </w:rPr>
                <w:delText>for  aggregated unsecured exposure to individuals (HKMA)</w:delText>
              </w:r>
              <w:r w:rsidRPr="005B4A7C" w:rsidDel="00695EE0">
                <w:delText xml:space="preserve"> (e.g. </w:delText>
              </w:r>
              <w:r w:rsidR="002E3D8D" w:rsidDel="00695EE0">
                <w:delText>5</w:delText>
              </w:r>
              <w:r w:rsidRPr="005B4A7C" w:rsidDel="00695EE0">
                <w:delText>%)</w:delText>
              </w:r>
              <w:r w:rsidDel="00695EE0">
                <w:delText xml:space="preserve"> defined as system configuration [</w:delText>
              </w:r>
              <w:r w:rsidRPr="00D94FF2" w:rsidDel="00695EE0">
                <w:delText>ERMS-SYS-CONF-ID-0</w:delText>
              </w:r>
              <w:r w:rsidDel="00695EE0">
                <w:delText>10]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70" w:author="RoyYL.Wong" w:date="2015-03-16T10:29:00Z"/>
              </w:rPr>
            </w:pPr>
            <w:del w:id="371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72" w:author="RoyYL.Wong" w:date="2015-03-16T10:29:00Z"/>
              </w:rPr>
            </w:pPr>
            <w:del w:id="373" w:author="RoyYL.Wong" w:date="2015-03-16T10:29:00Z">
              <w:r w:rsidRPr="006E1CFF" w:rsidDel="00695EE0">
                <w:rPr>
                  <w:szCs w:val="20"/>
                </w:rPr>
                <w:delText>Format:  ##0</w:delText>
              </w:r>
              <w:r w:rsidR="002E3D8D" w:rsidDel="00695EE0">
                <w:rPr>
                  <w:szCs w:val="20"/>
                </w:rPr>
                <w:delText>.00</w:delText>
              </w:r>
              <w:r w:rsidRPr="006E1CFF" w:rsidDel="00695EE0">
                <w:rPr>
                  <w:szCs w:val="20"/>
                </w:rPr>
                <w:delText>%</w:delText>
              </w:r>
            </w:del>
          </w:p>
        </w:tc>
      </w:tr>
      <w:tr w:rsidR="002C4DDB" w:rsidRPr="001C019A" w:rsidDel="00695EE0" w:rsidTr="00EA1E6B">
        <w:trPr>
          <w:del w:id="374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75" w:author="RoyYL.Wong" w:date="2015-03-16T10:29:00Z"/>
                <w:lang w:eastAsia="zh-TW"/>
              </w:rPr>
            </w:pPr>
            <w:del w:id="376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377" w:author="RoyYL.Wong" w:date="2015-03-16T10:29:00Z"/>
              </w:rPr>
            </w:pPr>
            <w:del w:id="378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numPr>
                <w:ilvl w:val="0"/>
                <w:numId w:val="0"/>
              </w:numPr>
              <w:rPr>
                <w:del w:id="379" w:author="RoyYL.Wong" w:date="2015-03-16T10:29:00Z"/>
                <w:rFonts w:cs="Arial"/>
              </w:rPr>
            </w:pPr>
            <w:del w:id="380" w:author="RoyYL.Wong" w:date="2015-03-16T10:29:00Z">
              <w:r w:rsidDel="00695EE0">
                <w:rPr>
                  <w:rFonts w:cs="Arial"/>
                </w:rPr>
                <w:delText>= Sum of (</w:delText>
              </w:r>
              <w:r w:rsidRPr="00C53EBF" w:rsidDel="00695EE0">
                <w:rPr>
                  <w:rFonts w:cs="Arial"/>
                  <w:i/>
                </w:rPr>
                <w:delText xml:space="preserve">Sum of </w:delText>
              </w:r>
              <w:r w:rsidR="00533623" w:rsidDel="00695EE0">
                <w:rPr>
                  <w:rFonts w:cs="Arial"/>
                  <w:i/>
                </w:rPr>
                <w:delText xml:space="preserve">FinIQ Exposure &amp; </w:delText>
              </w:r>
              <w:r w:rsidRPr="00C53EBF" w:rsidDel="00695EE0">
                <w:rPr>
                  <w:rFonts w:cs="Arial"/>
                  <w:i/>
                </w:rPr>
                <w:delText>T24</w:delText>
              </w:r>
              <w:r w:rsidR="00533623"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Unsecured Exposure</w:delText>
              </w:r>
              <w:r w:rsidR="00533623"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(TD)</w:delText>
              </w:r>
              <w:r w:rsidDel="00695EE0">
                <w:rPr>
                  <w:rFonts w:cs="Arial"/>
                </w:rPr>
                <w:delText xml:space="preserve">) for all accounts with </w:delText>
              </w:r>
              <w:r w:rsidRPr="00FE5E26" w:rsidDel="00695EE0">
                <w:rPr>
                  <w:rFonts w:cs="Arial"/>
                  <w:i/>
                </w:rPr>
                <w:delText xml:space="preserve"> HKMA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6E1CFF" w:rsidDel="00695EE0">
                <w:rPr>
                  <w:rFonts w:cs="Arial"/>
                  <w:i/>
                </w:rPr>
                <w:delText>Customer Type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BF0082" w:rsidDel="00695EE0">
                <w:rPr>
                  <w:rFonts w:cs="Arial"/>
                </w:rPr>
                <w:delText xml:space="preserve">= </w:delText>
              </w:r>
              <w:r w:rsidRPr="00BF0082" w:rsidDel="00695EE0">
                <w:rPr>
                  <w:rFonts w:cs="Arial"/>
                  <w:b/>
                </w:rPr>
                <w:delText>‘T10’</w:delText>
              </w:r>
              <w:r w:rsidDel="00695EE0">
                <w:rPr>
                  <w:rFonts w:cs="Arial"/>
                  <w:color w:val="FF0000"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 in Section 2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81" w:author="RoyYL.Wong" w:date="2015-03-16T10:29:00Z"/>
              </w:rPr>
            </w:pPr>
            <w:del w:id="382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83" w:author="RoyYL.Wong" w:date="2015-03-16T10:29:00Z"/>
              </w:rPr>
            </w:pPr>
            <w:del w:id="384" w:author="RoyYL.Wong" w:date="2015-03-16T10:29:00Z">
              <w:r w:rsidRPr="006E1CFF" w:rsidDel="00695EE0">
                <w:rPr>
                  <w:szCs w:val="20"/>
                </w:rPr>
                <w:delText>Format:  #,##0</w:delText>
              </w:r>
            </w:del>
          </w:p>
        </w:tc>
      </w:tr>
      <w:tr w:rsidR="002C4DDB" w:rsidRPr="001C019A" w:rsidDel="00695EE0" w:rsidTr="00EA1E6B">
        <w:trPr>
          <w:del w:id="385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RPr="00C53EBF" w:rsidDel="00695EE0" w:rsidRDefault="002C4DDB" w:rsidP="002C4DDB">
            <w:pPr>
              <w:pStyle w:val="TableContent"/>
              <w:rPr>
                <w:del w:id="386" w:author="RoyYL.Wong" w:date="2015-03-16T10:29:00Z"/>
                <w:lang w:eastAsia="zh-TW"/>
              </w:rPr>
            </w:pPr>
            <w:del w:id="387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(% of Capital Base)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533623" w:rsidP="002C4DDB">
            <w:pPr>
              <w:pStyle w:val="TableContent"/>
              <w:rPr>
                <w:del w:id="388" w:author="RoyYL.Wong" w:date="2015-03-16T10:29:00Z"/>
              </w:rPr>
            </w:pPr>
            <w:del w:id="389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numPr>
                <w:ilvl w:val="0"/>
                <w:numId w:val="0"/>
              </w:numPr>
              <w:rPr>
                <w:del w:id="390" w:author="RoyYL.Wong" w:date="2015-03-16T10:29:00Z"/>
              </w:rPr>
            </w:pPr>
            <w:del w:id="391" w:author="RoyYL.Wong" w:date="2015-03-16T10:29:00Z">
              <w:r w:rsidDel="00695EE0">
                <w:delText xml:space="preserve">= </w:delText>
              </w:r>
              <w:r w:rsidRPr="006E1CFF" w:rsidDel="00695EE0">
                <w:rPr>
                  <w:i/>
                </w:rPr>
                <w:delText xml:space="preserve">Aggregated Unsecured Exposure to Individual </w:delText>
              </w:r>
              <w:r w:rsidDel="00695EE0">
                <w:delText xml:space="preserve"> </w:delText>
              </w:r>
              <w:r w:rsidRPr="006E1CFF" w:rsidDel="00695EE0">
                <w:rPr>
                  <w:i/>
                </w:rPr>
                <w:delText>Potential</w:delText>
              </w:r>
              <w:r w:rsidRPr="00C53EBF" w:rsidDel="00695EE0">
                <w:delText xml:space="preserve"> </w:delText>
              </w:r>
              <w:r w:rsidRPr="006E1CFF" w:rsidDel="00695EE0">
                <w:rPr>
                  <w:i/>
                </w:rPr>
                <w:delText>Connected Parties ($)</w:delText>
              </w:r>
              <w:r w:rsidDel="00695EE0">
                <w:delText xml:space="preserve"> / </w:delText>
              </w:r>
              <w:r w:rsidR="00E21C44" w:rsidRPr="00E21C44" w:rsidDel="00695EE0">
                <w:rPr>
                  <w:i/>
                </w:rPr>
                <w:delText xml:space="preserve">BOCIL Daily </w:delText>
              </w:r>
              <w:r w:rsidRPr="00C53EBF" w:rsidDel="00695EE0">
                <w:rPr>
                  <w:i/>
                </w:rPr>
                <w:delText>Capital Base</w:delText>
              </w:r>
              <w:r w:rsidDel="00695EE0">
                <w:delText xml:space="preserve"> * 100%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92" w:author="RoyYL.Wong" w:date="2015-03-16T10:29:00Z"/>
              </w:rPr>
            </w:pPr>
            <w:del w:id="393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394" w:author="RoyYL.Wong" w:date="2015-03-16T10:29:00Z"/>
              </w:rPr>
            </w:pPr>
            <w:del w:id="395" w:author="RoyYL.Wong" w:date="2015-03-16T10:29:00Z">
              <w:r w:rsidRPr="006E1CFF" w:rsidDel="00695EE0">
                <w:rPr>
                  <w:szCs w:val="20"/>
                </w:rPr>
                <w:delText>Format:  ##0%</w:delText>
              </w:r>
            </w:del>
          </w:p>
        </w:tc>
      </w:tr>
      <w:tr w:rsidR="002C4DDB" w:rsidRPr="001C019A" w:rsidDel="00695EE0" w:rsidTr="00040240">
        <w:trPr>
          <w:del w:id="396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25F9" w:rsidDel="00695EE0" w:rsidRDefault="002C4DDB">
            <w:pPr>
              <w:pStyle w:val="TableList"/>
              <w:numPr>
                <w:ilvl w:val="0"/>
                <w:numId w:val="0"/>
              </w:numPr>
              <w:tabs>
                <w:tab w:val="left" w:pos="1399"/>
              </w:tabs>
              <w:rPr>
                <w:del w:id="397" w:author="RoyYL.Wong" w:date="2015-03-16T10:29:00Z"/>
                <w:sz w:val="10"/>
                <w:szCs w:val="10"/>
              </w:rPr>
            </w:pPr>
            <w:del w:id="398" w:author="RoyYL.Wong" w:date="2015-03-16T10:29:00Z">
              <w:r w:rsidDel="00695EE0">
                <w:delText xml:space="preserve">Number of  Individual </w:delText>
              </w:r>
              <w:r w:rsidRPr="00C53EBF" w:rsidDel="00695EE0">
                <w:delText>Connected Parties</w:delText>
              </w:r>
              <w:r w:rsidDel="00695EE0">
                <w:delText xml:space="preserve"> with Unsecured Exposure in excess of MAT Limit</w:delText>
              </w:r>
            </w:del>
          </w:p>
        </w:tc>
      </w:tr>
      <w:tr w:rsidR="002C4DDB" w:rsidRPr="001C019A" w:rsidDel="00695EE0" w:rsidTr="00EA1E6B">
        <w:trPr>
          <w:del w:id="399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RPr="00C53EBF" w:rsidDel="00695EE0" w:rsidRDefault="002C4DDB" w:rsidP="002C4DDB">
            <w:pPr>
              <w:pStyle w:val="TableContent"/>
              <w:rPr>
                <w:del w:id="400" w:author="RoyYL.Wong" w:date="2015-03-16T10:29:00Z"/>
                <w:lang w:eastAsia="zh-TW"/>
              </w:rPr>
            </w:pPr>
            <w:del w:id="401" w:author="RoyYL.Wong" w:date="2015-03-16T10:29:00Z">
              <w:r w:rsidDel="00695EE0">
                <w:rPr>
                  <w:lang w:eastAsia="zh-TW"/>
                </w:rPr>
                <w:delText>Number of  Individual Confirmed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exceeding MAT Limit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402" w:author="RoyYL.Wong" w:date="2015-03-16T10:29:00Z"/>
              </w:rPr>
            </w:pPr>
            <w:del w:id="403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numPr>
                <w:ilvl w:val="0"/>
                <w:numId w:val="0"/>
              </w:numPr>
              <w:rPr>
                <w:del w:id="404" w:author="RoyYL.Wong" w:date="2015-03-16T10:29:00Z"/>
                <w:rFonts w:cs="Arial"/>
              </w:rPr>
            </w:pPr>
            <w:del w:id="405" w:author="RoyYL.Wong" w:date="2015-03-16T10:29:00Z">
              <w:r w:rsidDel="00695EE0">
                <w:delText xml:space="preserve">- Count # of </w:delText>
              </w:r>
              <w:r w:rsidDel="00695EE0">
                <w:rPr>
                  <w:rFonts w:cs="Arial"/>
                </w:rPr>
                <w:delText xml:space="preserve"> accounts in Section 1 with </w:delText>
              </w:r>
              <w:r w:rsidRPr="00FE5E26" w:rsidDel="00695EE0">
                <w:rPr>
                  <w:rFonts w:cs="Arial"/>
                  <w:i/>
                </w:rPr>
                <w:delText xml:space="preserve"> HKMA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6E1CFF" w:rsidDel="00695EE0">
                <w:rPr>
                  <w:rFonts w:cs="Arial"/>
                  <w:i/>
                </w:rPr>
                <w:delText>Customer Type</w:delText>
              </w:r>
              <w:r w:rsidDel="00695EE0">
                <w:rPr>
                  <w:rFonts w:cs="Arial"/>
                </w:rPr>
                <w:delText xml:space="preserve"> = </w:delText>
              </w:r>
              <w:r w:rsidRPr="00E02A0F" w:rsidDel="00695EE0">
                <w:rPr>
                  <w:rFonts w:cs="Arial"/>
                  <w:b/>
                </w:rPr>
                <w:delText>‘T10’</w:delText>
              </w:r>
              <w:r w:rsidDel="00695EE0">
                <w:rPr>
                  <w:rFonts w:cs="Arial"/>
                  <w:color w:val="FF0000"/>
                </w:rPr>
                <w:delText xml:space="preserve"> </w:delText>
              </w:r>
              <w:r w:rsidRPr="006E1CFF" w:rsidDel="00695EE0">
                <w:rPr>
                  <w:rFonts w:cs="Arial"/>
                </w:rPr>
                <w:delText>and</w:delText>
              </w:r>
              <w:r w:rsidDel="00695EE0">
                <w:rPr>
                  <w:rFonts w:cs="Arial"/>
                  <w:color w:val="FF0000"/>
                </w:rPr>
                <w:delText xml:space="preserve"> </w:delText>
              </w:r>
              <w:r w:rsidRPr="006E1CFF" w:rsidDel="00695EE0">
                <w:rPr>
                  <w:rFonts w:cs="Arial"/>
                  <w:i/>
                </w:rPr>
                <w:delText>Unsecured Exposure  Indicator (TD)</w:delText>
              </w:r>
              <w:r w:rsidDel="00695EE0">
                <w:rPr>
                  <w:rFonts w:cs="Arial"/>
                </w:rPr>
                <w:delText xml:space="preserve"> = ‘Y1‘ / ‘Y2’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406" w:author="RoyYL.Wong" w:date="2015-03-16T10:29:00Z"/>
              </w:rPr>
            </w:pPr>
            <w:del w:id="407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408" w:author="RoyYL.Wong" w:date="2015-03-16T10:29:00Z"/>
              </w:rPr>
            </w:pPr>
            <w:del w:id="409" w:author="RoyYL.Wong" w:date="2015-03-16T10:29:00Z">
              <w:r w:rsidRPr="006E1CFF" w:rsidDel="00695EE0">
                <w:rPr>
                  <w:szCs w:val="20"/>
                </w:rPr>
                <w:delText>Format:  #,##0</w:delText>
              </w:r>
            </w:del>
          </w:p>
        </w:tc>
      </w:tr>
      <w:tr w:rsidR="002C4DDB" w:rsidRPr="001C019A" w:rsidDel="00695EE0" w:rsidTr="00EA1E6B">
        <w:trPr>
          <w:del w:id="41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9160F5" w:rsidDel="00695EE0" w:rsidRDefault="002C4DDB">
            <w:pPr>
              <w:pStyle w:val="TableContent"/>
              <w:rPr>
                <w:del w:id="411" w:author="RoyYL.Wong" w:date="2015-03-16T10:29:00Z"/>
                <w:lang w:eastAsia="zh-TW"/>
              </w:rPr>
            </w:pPr>
            <w:del w:id="412" w:author="RoyYL.Wong" w:date="2015-03-16T10:29:00Z">
              <w:r w:rsidDel="00695EE0">
                <w:rPr>
                  <w:rFonts w:ascii="Arial" w:hAnsi="Arial"/>
                </w:rPr>
                <w:delText>U</w:delText>
              </w:r>
              <w:r w:rsidRPr="00790E0D" w:rsidDel="00695EE0">
                <w:rPr>
                  <w:rFonts w:ascii="Arial" w:hAnsi="Arial"/>
                </w:rPr>
                <w:delText xml:space="preserve">nsecured </w:delText>
              </w:r>
              <w:r w:rsidR="001328E0" w:rsidDel="00695EE0">
                <w:rPr>
                  <w:rFonts w:ascii="Arial" w:hAnsi="Arial"/>
                </w:rPr>
                <w:delText>exposure</w:delText>
              </w:r>
              <w:r w:rsidR="001328E0" w:rsidRPr="00790E0D" w:rsidDel="00695EE0">
                <w:rPr>
                  <w:rFonts w:ascii="Arial" w:hAnsi="Arial"/>
                </w:rPr>
                <w:delText xml:space="preserve"> </w:delText>
              </w:r>
              <w:r w:rsidRPr="00790E0D" w:rsidDel="00695EE0">
                <w:rPr>
                  <w:rFonts w:ascii="Arial" w:hAnsi="Arial"/>
                </w:rPr>
                <w:delText>to</w:delText>
              </w:r>
              <w:r w:rsidDel="00695EE0">
                <w:rPr>
                  <w:rFonts w:ascii="Arial" w:hAnsi="Arial"/>
                </w:rPr>
                <w:delText xml:space="preserve"> an individual connected party</w:delText>
              </w:r>
              <w:r w:rsidRPr="00790E0D" w:rsidDel="00695EE0">
                <w:rPr>
                  <w:rFonts w:ascii="Arial" w:hAnsi="Arial"/>
                </w:rPr>
                <w:delText xml:space="preserve"> (MAT Limit Amount)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413" w:author="RoyYL.Wong" w:date="2015-03-16T10:29:00Z"/>
              </w:rPr>
            </w:pPr>
            <w:del w:id="414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13]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RPr="00427200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15" w:author="RoyYL.Wong" w:date="2015-03-16T10:29:00Z"/>
                <w:color w:val="FF0000"/>
              </w:rPr>
            </w:pPr>
            <w:del w:id="416" w:author="RoyYL.Wong" w:date="2015-03-16T10:29:00Z">
              <w:r w:rsidDel="00695EE0">
                <w:delText>Connected lending</w:delText>
              </w:r>
              <w:r w:rsidRPr="005B4A7C" w:rsidDel="00695EE0">
                <w:delText xml:space="preserve"> threshold </w:delText>
              </w:r>
              <w:r w:rsidDel="00695EE0">
                <w:delText xml:space="preserve">for unsecured </w:delText>
              </w:r>
              <w:r w:rsidDel="00695EE0">
                <w:rPr>
                  <w:i/>
                </w:rPr>
                <w:delText xml:space="preserve">exposure </w:delText>
              </w:r>
              <w:r w:rsidDel="00695EE0">
                <w:delText>to an individual (MAT)</w:delText>
              </w:r>
              <w:r w:rsidRPr="005B4A7C" w:rsidDel="00695EE0">
                <w:delText xml:space="preserve"> (e.g. </w:delText>
              </w:r>
              <w:r w:rsidDel="00695EE0">
                <w:delText>$800,000</w:delText>
              </w:r>
              <w:r w:rsidRPr="005B4A7C" w:rsidDel="00695EE0">
                <w:delText>)</w:delText>
              </w:r>
              <w:r w:rsidDel="00695EE0">
                <w:delText xml:space="preserve"> in HKD defined as system configuration [</w:delText>
              </w:r>
              <w:r w:rsidRPr="00D94FF2" w:rsidDel="00695EE0">
                <w:delText>ERMS-SYS-CONF-ID-0</w:delText>
              </w:r>
              <w:r w:rsidDel="00695EE0">
                <w:delText>13]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417" w:author="RoyYL.Wong" w:date="2015-03-16T10:29:00Z"/>
              </w:rPr>
            </w:pPr>
            <w:del w:id="418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RPr="006E1CFF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19" w:author="RoyYL.Wong" w:date="2015-03-16T10:29:00Z"/>
                <w:color w:val="FF0000"/>
              </w:rPr>
            </w:pPr>
            <w:del w:id="420" w:author="RoyYL.Wong" w:date="2015-03-16T10:29:00Z">
              <w:r w:rsidRPr="006E1CFF" w:rsidDel="00695EE0">
                <w:rPr>
                  <w:szCs w:val="20"/>
                </w:rPr>
                <w:delText>Format:  #,##0</w:delText>
              </w:r>
            </w:del>
          </w:p>
        </w:tc>
      </w:tr>
      <w:tr w:rsidR="002C4DDB" w:rsidRPr="001C019A" w:rsidDel="00695EE0" w:rsidTr="00EA1E6B">
        <w:trPr>
          <w:del w:id="421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2C4DDB" w:rsidRPr="00C53EBF" w:rsidDel="00695EE0" w:rsidRDefault="002C4DDB" w:rsidP="002C4DDB">
            <w:pPr>
              <w:pStyle w:val="TableContent"/>
              <w:rPr>
                <w:del w:id="422" w:author="RoyYL.Wong" w:date="2015-03-16T10:29:00Z"/>
                <w:lang w:eastAsia="zh-TW"/>
              </w:rPr>
            </w:pPr>
            <w:del w:id="423" w:author="RoyYL.Wong" w:date="2015-03-16T10:29:00Z">
              <w:r w:rsidDel="00695EE0">
                <w:rPr>
                  <w:rFonts w:ascii="Arial" w:hAnsi="Arial"/>
                </w:rPr>
                <w:delText>U</w:delText>
              </w:r>
              <w:r w:rsidRPr="00790E0D" w:rsidDel="00695EE0">
                <w:rPr>
                  <w:rFonts w:ascii="Arial" w:hAnsi="Arial"/>
                </w:rPr>
                <w:delText xml:space="preserve">nsecured </w:delText>
              </w:r>
              <w:r w:rsidR="001328E0" w:rsidDel="00695EE0">
                <w:rPr>
                  <w:rFonts w:ascii="Arial" w:hAnsi="Arial"/>
                </w:rPr>
                <w:delText xml:space="preserve"> exposure</w:delText>
              </w:r>
              <w:r w:rsidR="001328E0" w:rsidRPr="00790E0D" w:rsidDel="00695EE0">
                <w:rPr>
                  <w:rFonts w:ascii="Arial" w:hAnsi="Arial"/>
                </w:rPr>
                <w:delText xml:space="preserve"> </w:delText>
              </w:r>
              <w:r w:rsidRPr="00790E0D" w:rsidDel="00695EE0">
                <w:rPr>
                  <w:rFonts w:ascii="Arial" w:hAnsi="Arial"/>
                </w:rPr>
                <w:delText>to</w:delText>
              </w:r>
              <w:r w:rsidDel="00695EE0">
                <w:rPr>
                  <w:rFonts w:ascii="Arial" w:hAnsi="Arial"/>
                </w:rPr>
                <w:delText xml:space="preserve"> an individual connected party</w:delText>
              </w:r>
              <w:r w:rsidRPr="00790E0D" w:rsidDel="00695EE0">
                <w:rPr>
                  <w:rFonts w:ascii="Arial" w:hAnsi="Arial"/>
                </w:rPr>
                <w:delText xml:space="preserve"> (</w:delText>
              </w:r>
              <w:r w:rsidDel="00695EE0">
                <w:rPr>
                  <w:rFonts w:ascii="Arial" w:hAnsi="Arial"/>
                </w:rPr>
                <w:delText>HKMA</w:delText>
              </w:r>
              <w:r w:rsidRPr="00790E0D" w:rsidDel="00695EE0">
                <w:rPr>
                  <w:rFonts w:ascii="Arial" w:hAnsi="Arial"/>
                </w:rPr>
                <w:delText xml:space="preserve"> Limit Amount)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Content"/>
              <w:rPr>
                <w:del w:id="424" w:author="RoyYL.Wong" w:date="2015-03-16T10:29:00Z"/>
              </w:rPr>
            </w:pPr>
            <w:del w:id="425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12]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26" w:author="RoyYL.Wong" w:date="2015-03-16T10:29:00Z"/>
              </w:rPr>
            </w:pPr>
            <w:del w:id="427" w:author="RoyYL.Wong" w:date="2015-03-16T10:29:00Z">
              <w:r w:rsidDel="00695EE0">
                <w:delText>Connected lending</w:delText>
              </w:r>
              <w:r w:rsidRPr="005B4A7C" w:rsidDel="00695EE0">
                <w:delText xml:space="preserve"> threshold </w:delText>
              </w:r>
              <w:r w:rsidDel="00695EE0">
                <w:delText xml:space="preserve">for unsecured </w:delText>
              </w:r>
              <w:r w:rsidRPr="00427200" w:rsidDel="00695EE0">
                <w:delText xml:space="preserve">exposure </w:delText>
              </w:r>
              <w:r w:rsidDel="00695EE0">
                <w:delText>to an individual (HKMA)</w:delText>
              </w:r>
              <w:r w:rsidRPr="005B4A7C" w:rsidDel="00695EE0">
                <w:delText xml:space="preserve"> (e.g. </w:delText>
              </w:r>
              <w:r w:rsidDel="00695EE0">
                <w:delText>$1</w:delText>
              </w:r>
              <w:r w:rsidR="005133BD" w:rsidDel="00695EE0">
                <w:delText>,</w:delText>
              </w:r>
              <w:r w:rsidDel="00695EE0">
                <w:delText>000,000</w:delText>
              </w:r>
              <w:r w:rsidRPr="005B4A7C" w:rsidDel="00695EE0">
                <w:delText>)</w:delText>
              </w:r>
              <w:r w:rsidDel="00695EE0">
                <w:delText xml:space="preserve"> in HKD defined as system configuration [</w:delText>
              </w:r>
              <w:r w:rsidRPr="00D94FF2" w:rsidDel="00695EE0">
                <w:delText>ERMS-SYS-CONF-ID-0</w:delText>
              </w:r>
              <w:r w:rsidDel="00695EE0">
                <w:delText>12]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del w:id="428" w:author="RoyYL.Wong" w:date="2015-03-16T10:29:00Z"/>
              </w:rPr>
            </w:pPr>
            <w:del w:id="429" w:author="RoyYL.Wong" w:date="2015-03-16T10:29:00Z">
              <w:r w:rsidRPr="00E14935" w:rsidDel="00695EE0">
                <w:delText>Alignment: Right-aligned</w:delText>
              </w:r>
            </w:del>
          </w:p>
          <w:p w:rsidR="002C4DDB" w:rsidDel="00695EE0" w:rsidRDefault="002C4DDB" w:rsidP="002C4DDB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30" w:author="RoyYL.Wong" w:date="2015-03-16T10:29:00Z"/>
              </w:rPr>
            </w:pPr>
            <w:del w:id="431" w:author="RoyYL.Wong" w:date="2015-03-16T10:29:00Z">
              <w:r w:rsidRPr="006E1CFF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1328E0">
        <w:trPr>
          <w:del w:id="432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60F5" w:rsidDel="00695EE0" w:rsidRDefault="001328E0">
            <w:pPr>
              <w:pStyle w:val="TableList"/>
              <w:numPr>
                <w:ilvl w:val="0"/>
                <w:numId w:val="0"/>
              </w:numPr>
              <w:rPr>
                <w:del w:id="433" w:author="RoyYL.Wong" w:date="2015-03-16T10:29:00Z"/>
                <w:rFonts w:cs="Arial"/>
              </w:rPr>
            </w:pPr>
            <w:del w:id="434" w:author="RoyYL.Wong" w:date="2015-03-16T10:29:00Z">
              <w:r w:rsidRPr="00E21C44" w:rsidDel="00695EE0">
                <w:delText xml:space="preserve">Summary for </w:delText>
              </w:r>
              <w:r w:rsidDel="00695EE0">
                <w:delText>Settlement</w:delText>
              </w:r>
              <w:r w:rsidRPr="00E21C44" w:rsidDel="00695EE0">
                <w:delText xml:space="preserve"> Date Exposure</w:delText>
              </w:r>
            </w:del>
          </w:p>
        </w:tc>
      </w:tr>
      <w:tr w:rsidR="001328E0" w:rsidRPr="001C019A" w:rsidDel="00695EE0" w:rsidTr="001328E0">
        <w:trPr>
          <w:del w:id="435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0F5" w:rsidDel="00695EE0" w:rsidRDefault="001328E0">
            <w:pPr>
              <w:pStyle w:val="TableList"/>
              <w:numPr>
                <w:ilvl w:val="0"/>
                <w:numId w:val="0"/>
              </w:numPr>
              <w:rPr>
                <w:del w:id="436" w:author="RoyYL.Wong" w:date="2015-03-16T10:29:00Z"/>
              </w:rPr>
            </w:pPr>
            <w:del w:id="437" w:author="RoyYL.Wong" w:date="2015-03-16T10:29:00Z">
              <w:r w:rsidRPr="00742C0B" w:rsidDel="00695EE0">
                <w:delText>Aggregate of Unsecured Exposure of Confirmed Connected Parties</w:delText>
              </w:r>
            </w:del>
          </w:p>
        </w:tc>
      </w:tr>
      <w:tr w:rsidR="001328E0" w:rsidRPr="001C019A" w:rsidDel="00695EE0" w:rsidTr="00EA1E6B">
        <w:trPr>
          <w:del w:id="438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39" w:author="RoyYL.Wong" w:date="2015-03-16T10:29:00Z"/>
                <w:rFonts w:ascii="Arial" w:hAnsi="Arial"/>
              </w:rPr>
            </w:pPr>
            <w:del w:id="440" w:author="RoyYL.Wong" w:date="2015-03-16T10:29:00Z">
              <w:r w:rsidDel="00695EE0">
                <w:delText>Excess Indicator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41" w:author="RoyYL.Wong" w:date="2015-03-16T10:29:00Z"/>
              </w:rPr>
            </w:pPr>
            <w:del w:id="442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40240" w:rsidDel="00695EE0" w:rsidRDefault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43" w:author="RoyYL.Wong" w:date="2015-03-16T10:29:00Z"/>
              </w:rPr>
            </w:pPr>
            <w:del w:id="444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="00A33998" w:rsidRPr="00A33998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445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46" w:author="RoyYL.Wong" w:date="2015-03-16T10:29:00Z"/>
                <w:rFonts w:ascii="Arial" w:hAnsi="Arial"/>
              </w:rPr>
            </w:pPr>
            <w:del w:id="447" w:author="RoyYL.Wong" w:date="2015-03-16T10:29:00Z">
              <w:r w:rsidRPr="00C53EBF" w:rsidDel="00695EE0">
                <w:rPr>
                  <w:lang w:eastAsia="zh-TW"/>
                </w:rPr>
                <w:lastRenderedPageBreak/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of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48" w:author="RoyYL.Wong" w:date="2015-03-16T10:29:00Z"/>
              </w:rPr>
            </w:pPr>
            <w:del w:id="449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40240" w:rsidDel="00695EE0" w:rsidRDefault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50" w:author="RoyYL.Wong" w:date="2015-03-16T10:29:00Z"/>
              </w:rPr>
            </w:pPr>
            <w:del w:id="451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 xml:space="preserve">replace with </w:delText>
              </w:r>
              <w:r w:rsidRPr="00C53EBF" w:rsidDel="00695EE0">
                <w:rPr>
                  <w:rFonts w:cs="Arial"/>
                  <w:i/>
                </w:rPr>
                <w:delText xml:space="preserve">Sum of </w:delText>
              </w:r>
              <w:r w:rsidDel="00695EE0">
                <w:rPr>
                  <w:rFonts w:cs="Arial"/>
                  <w:i/>
                </w:rPr>
                <w:delText>FinIQ Exposure &amp;</w:delText>
              </w:r>
              <w:r w:rsidRPr="00C53EBF" w:rsidDel="00695EE0">
                <w:rPr>
                  <w:rFonts w:cs="Arial"/>
                  <w:i/>
                </w:rPr>
                <w:delText>T24 Unsecured Exposure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C53EBF" w:rsidDel="00695EE0">
                <w:rPr>
                  <w:rFonts w:cs="Arial"/>
                  <w:i/>
                </w:rPr>
                <w:delText>D</w:delText>
              </w:r>
              <w:r w:rsidDel="00695EE0">
                <w:rPr>
                  <w:rFonts w:cs="Arial"/>
                  <w:i/>
                </w:rPr>
                <w:delText>)</w:delText>
              </w:r>
            </w:del>
          </w:p>
        </w:tc>
      </w:tr>
      <w:tr w:rsidR="001328E0" w:rsidRPr="001C019A" w:rsidDel="00695EE0" w:rsidTr="00EA1E6B">
        <w:trPr>
          <w:del w:id="452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53" w:author="RoyYL.Wong" w:date="2015-03-16T10:29:00Z"/>
                <w:rFonts w:ascii="Arial" w:hAnsi="Arial"/>
              </w:rPr>
            </w:pPr>
            <w:del w:id="454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of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(%  of Capital Base)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55" w:author="RoyYL.Wong" w:date="2015-03-16T10:29:00Z"/>
              </w:rPr>
            </w:pPr>
            <w:del w:id="456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57" w:author="RoyYL.Wong" w:date="2015-03-16T10:29:00Z"/>
              </w:rPr>
            </w:pPr>
            <w:del w:id="458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459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60" w:author="RoyYL.Wong" w:date="2015-03-16T10:29:00Z"/>
                <w:rFonts w:ascii="Arial" w:hAnsi="Arial"/>
              </w:rPr>
            </w:pPr>
            <w:del w:id="461" w:author="RoyYL.Wong" w:date="2015-03-16T10:29:00Z">
              <w:r w:rsidDel="00695EE0">
                <w:rPr>
                  <w:lang w:eastAsia="zh-TW"/>
                </w:rPr>
                <w:delText>MAT Limit %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of All </w:delText>
              </w:r>
              <w:r w:rsidRPr="00C53EBF" w:rsidDel="00695EE0">
                <w:rPr>
                  <w:lang w:eastAsia="zh-TW"/>
                </w:rPr>
                <w:delText>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62" w:author="RoyYL.Wong" w:date="2015-03-16T10:29:00Z"/>
              </w:rPr>
            </w:pPr>
            <w:del w:id="463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ERMS-SYS-CONF-ID-00</w:delText>
              </w:r>
              <w:r w:rsidDel="00695EE0">
                <w:delText>8]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974EC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64" w:author="RoyYL.Wong" w:date="2015-03-16T10:29:00Z"/>
              </w:rPr>
            </w:pPr>
            <w:del w:id="465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466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67" w:author="RoyYL.Wong" w:date="2015-03-16T10:29:00Z"/>
                <w:rFonts w:ascii="Arial" w:hAnsi="Arial"/>
              </w:rPr>
            </w:pPr>
            <w:del w:id="468" w:author="RoyYL.Wong" w:date="2015-03-16T10:29:00Z">
              <w:r w:rsidDel="00695EE0">
                <w:rPr>
                  <w:lang w:eastAsia="zh-TW"/>
                </w:rPr>
                <w:delText>HKMA Limit % 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of All</w:delText>
              </w:r>
              <w:r w:rsidRPr="00C53EBF" w:rsidDel="00695EE0">
                <w:rPr>
                  <w:lang w:eastAsia="zh-TW"/>
                </w:rPr>
                <w:delText xml:space="preserve"> 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69" w:author="RoyYL.Wong" w:date="2015-03-16T10:29:00Z"/>
              </w:rPr>
            </w:pPr>
            <w:del w:id="470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ERMS-SYS-CONF-ID-00</w:delText>
              </w:r>
              <w:r w:rsidDel="00695EE0">
                <w:delText>7]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71" w:author="RoyYL.Wong" w:date="2015-03-16T10:29:00Z"/>
              </w:rPr>
            </w:pPr>
            <w:del w:id="472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473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74" w:author="RoyYL.Wong" w:date="2015-03-16T10:29:00Z"/>
                <w:rFonts w:ascii="Arial" w:hAnsi="Arial"/>
              </w:rPr>
            </w:pPr>
            <w:del w:id="475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of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76" w:author="RoyYL.Wong" w:date="2015-03-16T10:29:00Z"/>
              </w:rPr>
            </w:pPr>
            <w:del w:id="477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974EC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78" w:author="RoyYL.Wong" w:date="2015-03-16T10:29:00Z"/>
              </w:rPr>
            </w:pPr>
            <w:del w:id="479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 xml:space="preserve">replace with </w:delText>
              </w:r>
              <w:r w:rsidRPr="00C53EBF" w:rsidDel="00695EE0">
                <w:rPr>
                  <w:rFonts w:cs="Arial"/>
                  <w:i/>
                </w:rPr>
                <w:delText xml:space="preserve">Sum of </w:delText>
              </w:r>
              <w:r w:rsidDel="00695EE0">
                <w:rPr>
                  <w:rFonts w:cs="Arial"/>
                  <w:i/>
                </w:rPr>
                <w:delText>FinIQ Exposure &amp;</w:delText>
              </w:r>
              <w:r w:rsidRPr="00C53EBF" w:rsidDel="00695EE0">
                <w:rPr>
                  <w:rFonts w:cs="Arial"/>
                  <w:i/>
                </w:rPr>
                <w:delText>T24 Unsecured Exposure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C53EBF" w:rsidDel="00695EE0">
                <w:rPr>
                  <w:rFonts w:cs="Arial"/>
                  <w:i/>
                </w:rPr>
                <w:delText>D</w:delText>
              </w:r>
              <w:r w:rsidDel="00695EE0">
                <w:rPr>
                  <w:rFonts w:cs="Arial"/>
                  <w:i/>
                </w:rPr>
                <w:delText>)</w:delText>
              </w:r>
            </w:del>
          </w:p>
        </w:tc>
      </w:tr>
      <w:tr w:rsidR="001328E0" w:rsidRPr="001C019A" w:rsidDel="00695EE0" w:rsidTr="00EA1E6B">
        <w:trPr>
          <w:del w:id="48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81" w:author="RoyYL.Wong" w:date="2015-03-16T10:29:00Z"/>
                <w:rFonts w:ascii="Arial" w:hAnsi="Arial"/>
              </w:rPr>
            </w:pPr>
            <w:del w:id="482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of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(%  of Capital Base)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83" w:author="RoyYL.Wong" w:date="2015-03-16T10:29:00Z"/>
              </w:rPr>
            </w:pPr>
            <w:del w:id="484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974EC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85" w:author="RoyYL.Wong" w:date="2015-03-16T10:29:00Z"/>
              </w:rPr>
            </w:pPr>
            <w:del w:id="486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1328E0">
        <w:trPr>
          <w:del w:id="487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0F5" w:rsidDel="00695EE0" w:rsidRDefault="001328E0">
            <w:pPr>
              <w:pStyle w:val="TableList"/>
              <w:numPr>
                <w:ilvl w:val="0"/>
                <w:numId w:val="0"/>
              </w:numPr>
              <w:rPr>
                <w:del w:id="488" w:author="RoyYL.Wong" w:date="2015-03-16T10:29:00Z"/>
              </w:rPr>
            </w:pPr>
            <w:del w:id="489" w:author="RoyYL.Wong" w:date="2015-03-16T10:29:00Z">
              <w:r w:rsidDel="00695EE0">
                <w:delText>Aggregate of S</w:delText>
              </w:r>
              <w:r w:rsidRPr="009E6CB6" w:rsidDel="00695EE0">
                <w:delText xml:space="preserve">ecured Exposure </w:delText>
              </w:r>
              <w:r w:rsidDel="00695EE0">
                <w:delText>of Confirmed</w:delText>
              </w:r>
              <w:r w:rsidRPr="009E6CB6" w:rsidDel="00695EE0">
                <w:delText xml:space="preserve"> Connected Parties</w:delText>
              </w:r>
            </w:del>
          </w:p>
        </w:tc>
      </w:tr>
      <w:tr w:rsidR="001328E0" w:rsidRPr="001C019A" w:rsidDel="00695EE0" w:rsidTr="00EA1E6B">
        <w:trPr>
          <w:del w:id="49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91" w:author="RoyYL.Wong" w:date="2015-03-16T10:29:00Z"/>
                <w:rFonts w:ascii="Arial" w:hAnsi="Arial"/>
              </w:rPr>
            </w:pPr>
            <w:del w:id="492" w:author="RoyYL.Wong" w:date="2015-03-16T10:29:00Z">
              <w:r w:rsidDel="00695EE0">
                <w:delText>Excess Indicator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93" w:author="RoyYL.Wong" w:date="2015-03-16T10:29:00Z"/>
              </w:rPr>
            </w:pPr>
            <w:del w:id="494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974EC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495" w:author="RoyYL.Wong" w:date="2015-03-16T10:29:00Z"/>
              </w:rPr>
            </w:pPr>
            <w:del w:id="496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497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498" w:author="RoyYL.Wong" w:date="2015-03-16T10:29:00Z"/>
                <w:rFonts w:ascii="Arial" w:hAnsi="Arial"/>
              </w:rPr>
            </w:pPr>
            <w:del w:id="499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>Exposure of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00" w:author="RoyYL.Wong" w:date="2015-03-16T10:29:00Z"/>
              </w:rPr>
            </w:pPr>
            <w:del w:id="501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40240" w:rsidDel="00695EE0" w:rsidRDefault="001328E0" w:rsidP="001974EC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02" w:author="RoyYL.Wong" w:date="2015-03-16T10:29:00Z"/>
              </w:rPr>
            </w:pPr>
            <w:del w:id="503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 xml:space="preserve">replace with </w:delText>
              </w:r>
              <w:r w:rsidRPr="00C53EBF" w:rsidDel="00695EE0">
                <w:rPr>
                  <w:rFonts w:cs="Arial"/>
                  <w:i/>
                </w:rPr>
                <w:delText xml:space="preserve"> Secured </w:delText>
              </w:r>
              <w:r w:rsidRPr="00C53EBF" w:rsidDel="00695EE0">
                <w:rPr>
                  <w:rFonts w:cs="Arial" w:hint="eastAsia"/>
                  <w:i/>
                </w:rPr>
                <w:delText>Exposure</w:delText>
              </w:r>
              <w:r w:rsidRPr="00C53EBF" w:rsidDel="00695EE0">
                <w:rPr>
                  <w:rFonts w:cs="Arial"/>
                  <w:i/>
                </w:rPr>
                <w:delText xml:space="preserve">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C53EBF" w:rsidDel="00695EE0">
                <w:rPr>
                  <w:rFonts w:cs="Arial"/>
                  <w:i/>
                </w:rPr>
                <w:delText>D)</w:delText>
              </w:r>
            </w:del>
          </w:p>
        </w:tc>
      </w:tr>
      <w:tr w:rsidR="001328E0" w:rsidRPr="001C019A" w:rsidDel="00695EE0" w:rsidTr="00EA1E6B">
        <w:trPr>
          <w:del w:id="504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05" w:author="RoyYL.Wong" w:date="2015-03-16T10:29:00Z"/>
                <w:rFonts w:ascii="Arial" w:hAnsi="Arial"/>
              </w:rPr>
            </w:pPr>
            <w:del w:id="506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>Exposure of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(% of Capital Base)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07" w:author="RoyYL.Wong" w:date="2015-03-16T10:29:00Z"/>
              </w:rPr>
            </w:pPr>
            <w:del w:id="508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974EC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09" w:author="RoyYL.Wong" w:date="2015-03-16T10:29:00Z"/>
              </w:rPr>
            </w:pPr>
            <w:del w:id="510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511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12" w:author="RoyYL.Wong" w:date="2015-03-16T10:29:00Z"/>
                <w:rFonts w:ascii="Arial" w:hAnsi="Arial"/>
              </w:rPr>
            </w:pPr>
            <w:del w:id="513" w:author="RoyYL.Wong" w:date="2015-03-16T10:29:00Z">
              <w:r w:rsidDel="00695EE0">
                <w:rPr>
                  <w:lang w:eastAsia="zh-TW"/>
                </w:rPr>
                <w:delText>MAT Limit %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>Exposure of All</w:delText>
              </w:r>
              <w:r w:rsidRPr="00C53EBF" w:rsidDel="00695EE0">
                <w:rPr>
                  <w:lang w:eastAsia="zh-TW"/>
                </w:rPr>
                <w:delText xml:space="preserve"> 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14" w:author="RoyYL.Wong" w:date="2015-03-16T10:29:00Z"/>
              </w:rPr>
            </w:pPr>
            <w:del w:id="515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ERMS-SYS-CONF-ID-00</w:delText>
              </w:r>
              <w:r w:rsidDel="00695EE0">
                <w:delText>9]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16" w:author="RoyYL.Wong" w:date="2015-03-16T10:29:00Z"/>
              </w:rPr>
            </w:pPr>
            <w:del w:id="517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518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19" w:author="RoyYL.Wong" w:date="2015-03-16T10:29:00Z"/>
                <w:rFonts w:ascii="Arial" w:hAnsi="Arial"/>
              </w:rPr>
            </w:pPr>
            <w:del w:id="520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>Exposure of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21" w:author="RoyYL.Wong" w:date="2015-03-16T10:29:00Z"/>
              </w:rPr>
            </w:pPr>
            <w:del w:id="522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23" w:author="RoyYL.Wong" w:date="2015-03-16T10:29:00Z"/>
              </w:rPr>
            </w:pPr>
            <w:del w:id="524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 xml:space="preserve">replace with </w:delText>
              </w:r>
              <w:r w:rsidRPr="00C53EBF" w:rsidDel="00695EE0">
                <w:rPr>
                  <w:rFonts w:cs="Arial"/>
                  <w:i/>
                </w:rPr>
                <w:delText xml:space="preserve"> Secured </w:delText>
              </w:r>
              <w:r w:rsidRPr="00C53EBF" w:rsidDel="00695EE0">
                <w:rPr>
                  <w:rFonts w:cs="Arial" w:hint="eastAsia"/>
                  <w:i/>
                </w:rPr>
                <w:delText>Exposure</w:delText>
              </w:r>
              <w:r w:rsidRPr="00C53EBF" w:rsidDel="00695EE0">
                <w:rPr>
                  <w:rFonts w:cs="Arial"/>
                  <w:i/>
                </w:rPr>
                <w:delText xml:space="preserve">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C53EBF" w:rsidDel="00695EE0">
                <w:rPr>
                  <w:rFonts w:cs="Arial"/>
                  <w:i/>
                </w:rPr>
                <w:delText>D)</w:delText>
              </w:r>
            </w:del>
          </w:p>
        </w:tc>
      </w:tr>
      <w:tr w:rsidR="001328E0" w:rsidRPr="001C019A" w:rsidDel="00695EE0" w:rsidTr="00EA1E6B">
        <w:trPr>
          <w:del w:id="525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26" w:author="RoyYL.Wong" w:date="2015-03-16T10:29:00Z"/>
                <w:rFonts w:ascii="Arial" w:hAnsi="Arial"/>
              </w:rPr>
            </w:pPr>
            <w:del w:id="527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S</w:delText>
              </w:r>
              <w:r w:rsidRPr="00C53EBF" w:rsidDel="00695EE0">
                <w:rPr>
                  <w:lang w:eastAsia="zh-TW"/>
                </w:rPr>
                <w:delText xml:space="preserve">ecured </w:delText>
              </w:r>
              <w:r w:rsidDel="00695EE0">
                <w:rPr>
                  <w:lang w:eastAsia="zh-TW"/>
                </w:rPr>
                <w:delText>Exposure of Potential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RPr="00C53EBF" w:rsidDel="00695EE0">
                <w:rPr>
                  <w:lang w:eastAsia="zh-TW"/>
                </w:rPr>
                <w:lastRenderedPageBreak/>
                <w:delText>Connected Parties</w:delText>
              </w:r>
              <w:r w:rsidDel="00695EE0">
                <w:rPr>
                  <w:lang w:eastAsia="zh-TW"/>
                </w:rPr>
                <w:delText xml:space="preserve"> (% of Capital Base)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28" w:author="RoyYL.Wong" w:date="2015-03-16T10:29:00Z"/>
              </w:rPr>
            </w:pPr>
            <w:del w:id="529" w:author="RoyYL.Wong" w:date="2015-03-16T10:29:00Z">
              <w:r w:rsidDel="00695EE0">
                <w:lastRenderedPageBreak/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30" w:author="RoyYL.Wong" w:date="2015-03-16T10:29:00Z"/>
              </w:rPr>
            </w:pPr>
            <w:del w:id="531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 xml:space="preserve">Summary for Settlement Date </w:delText>
              </w:r>
              <w:r w:rsidRPr="001328E0" w:rsidDel="00695EE0">
                <w:rPr>
                  <w:i/>
                </w:rPr>
                <w:lastRenderedPageBreak/>
                <w:delText>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1328E0">
        <w:trPr>
          <w:del w:id="532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0F5" w:rsidDel="00695EE0" w:rsidRDefault="001328E0">
            <w:pPr>
              <w:pStyle w:val="TableList"/>
              <w:numPr>
                <w:ilvl w:val="0"/>
                <w:numId w:val="0"/>
              </w:numPr>
              <w:rPr>
                <w:del w:id="533" w:author="RoyYL.Wong" w:date="2015-03-16T10:29:00Z"/>
              </w:rPr>
            </w:pPr>
            <w:del w:id="534" w:author="RoyYL.Wong" w:date="2015-03-16T10:29:00Z">
              <w:r w:rsidDel="00695EE0">
                <w:lastRenderedPageBreak/>
                <w:delText>Aggregate of Uns</w:delText>
              </w:r>
              <w:r w:rsidRPr="009E6CB6" w:rsidDel="00695EE0">
                <w:delText xml:space="preserve">ecured Exposure </w:delText>
              </w:r>
              <w:r w:rsidDel="00695EE0">
                <w:delText xml:space="preserve">to Individual Confirmed </w:delText>
              </w:r>
              <w:r w:rsidRPr="009E6CB6" w:rsidDel="00695EE0">
                <w:delText>Connected Parties</w:delText>
              </w:r>
            </w:del>
          </w:p>
        </w:tc>
      </w:tr>
      <w:tr w:rsidR="001328E0" w:rsidRPr="001C019A" w:rsidDel="00695EE0" w:rsidTr="00EA1E6B">
        <w:trPr>
          <w:del w:id="535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36" w:author="RoyYL.Wong" w:date="2015-03-16T10:29:00Z"/>
                <w:rFonts w:ascii="Arial" w:hAnsi="Arial"/>
              </w:rPr>
            </w:pPr>
            <w:del w:id="537" w:author="RoyYL.Wong" w:date="2015-03-16T10:29:00Z">
              <w:r w:rsidDel="00695EE0">
                <w:delText>Excess Indicator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38" w:author="RoyYL.Wong" w:date="2015-03-16T10:29:00Z"/>
              </w:rPr>
            </w:pPr>
            <w:del w:id="539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40" w:author="RoyYL.Wong" w:date="2015-03-16T10:29:00Z"/>
              </w:rPr>
            </w:pPr>
            <w:del w:id="541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542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43" w:author="RoyYL.Wong" w:date="2015-03-16T10:29:00Z"/>
                <w:rFonts w:ascii="Arial" w:hAnsi="Arial"/>
              </w:rPr>
            </w:pPr>
            <w:del w:id="544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45" w:author="RoyYL.Wong" w:date="2015-03-16T10:29:00Z"/>
              </w:rPr>
            </w:pPr>
            <w:del w:id="546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40240" w:rsidDel="00695EE0" w:rsidRDefault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47" w:author="RoyYL.Wong" w:date="2015-03-16T10:29:00Z"/>
              </w:rPr>
            </w:pPr>
            <w:del w:id="548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>replace with</w:delText>
              </w:r>
              <w:r w:rsidRPr="00C53EBF" w:rsidDel="00695EE0">
                <w:rPr>
                  <w:rFonts w:cs="Arial"/>
                  <w:i/>
                </w:rPr>
                <w:delText xml:space="preserve"> 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C53EBF" w:rsidDel="00695EE0">
                <w:rPr>
                  <w:rFonts w:cs="Arial"/>
                  <w:i/>
                </w:rPr>
                <w:delText xml:space="preserve">T24 Unsecured Exposure </w:delText>
              </w:r>
              <w:r w:rsidDel="00695EE0">
                <w:rPr>
                  <w:rFonts w:cs="Arial"/>
                  <w:i/>
                </w:rPr>
                <w:delText>(S</w:delText>
              </w:r>
              <w:r w:rsidRPr="00C53EBF" w:rsidDel="00695EE0">
                <w:rPr>
                  <w:rFonts w:cs="Arial"/>
                  <w:i/>
                </w:rPr>
                <w:delText>D)</w:delText>
              </w:r>
            </w:del>
          </w:p>
        </w:tc>
      </w:tr>
      <w:tr w:rsidR="001328E0" w:rsidRPr="001C019A" w:rsidDel="00695EE0" w:rsidTr="00EA1E6B">
        <w:trPr>
          <w:del w:id="549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639E" w:rsidDel="00695EE0" w:rsidRDefault="001328E0">
            <w:pPr>
              <w:pStyle w:val="TableContent"/>
              <w:rPr>
                <w:del w:id="550" w:author="RoyYL.Wong" w:date="2015-03-16T10:29:00Z"/>
                <w:rFonts w:ascii="Arial" w:hAnsi="Arial"/>
              </w:rPr>
            </w:pPr>
            <w:del w:id="551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C</w:delText>
              </w:r>
              <w:r w:rsidRPr="00C53EBF" w:rsidDel="00695EE0">
                <w:rPr>
                  <w:lang w:eastAsia="zh-TW"/>
                </w:rPr>
                <w:delText>onfirmed Connected Parties</w:delText>
              </w:r>
              <w:r w:rsidDel="00695EE0">
                <w:rPr>
                  <w:lang w:eastAsia="zh-TW"/>
                </w:rPr>
                <w:delText xml:space="preserve"> (%</w:delText>
              </w:r>
              <w:r w:rsidR="00040240" w:rsidDel="00695EE0">
                <w:rPr>
                  <w:lang w:eastAsia="zh-TW"/>
                </w:rPr>
                <w:delText xml:space="preserve"> of Capital Base</w:delText>
              </w:r>
              <w:r w:rsidDel="00695EE0">
                <w:rPr>
                  <w:lang w:eastAsia="zh-TW"/>
                </w:rPr>
                <w:delText>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52" w:author="RoyYL.Wong" w:date="2015-03-16T10:29:00Z"/>
              </w:rPr>
            </w:pPr>
            <w:del w:id="553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54" w:author="RoyYL.Wong" w:date="2015-03-16T10:29:00Z"/>
              </w:rPr>
            </w:pPr>
            <w:del w:id="555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556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57" w:author="RoyYL.Wong" w:date="2015-03-16T10:29:00Z"/>
                <w:rFonts w:ascii="Arial" w:hAnsi="Arial"/>
              </w:rPr>
            </w:pPr>
            <w:del w:id="558" w:author="RoyYL.Wong" w:date="2015-03-16T10:29:00Z">
              <w:r w:rsidDel="00695EE0">
                <w:rPr>
                  <w:lang w:eastAsia="zh-TW"/>
                </w:rPr>
                <w:delText>MAT Limit %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to Individual </w:delText>
              </w:r>
              <w:r w:rsidRPr="00C53EBF" w:rsidDel="00695EE0">
                <w:rPr>
                  <w:lang w:eastAsia="zh-TW"/>
                </w:rPr>
                <w:delText>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59" w:author="RoyYL.Wong" w:date="2015-03-16T10:29:00Z"/>
              </w:rPr>
            </w:pPr>
            <w:del w:id="560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11]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61" w:author="RoyYL.Wong" w:date="2015-03-16T10:29:00Z"/>
              </w:rPr>
            </w:pPr>
            <w:del w:id="562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563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64" w:author="RoyYL.Wong" w:date="2015-03-16T10:29:00Z"/>
                <w:rFonts w:ascii="Arial" w:hAnsi="Arial"/>
              </w:rPr>
            </w:pPr>
            <w:del w:id="565" w:author="RoyYL.Wong" w:date="2015-03-16T10:29:00Z">
              <w:r w:rsidDel="00695EE0">
                <w:rPr>
                  <w:lang w:eastAsia="zh-TW"/>
                </w:rPr>
                <w:delText>HKMA Limit %  for A</w:delText>
              </w:r>
              <w:r w:rsidRPr="00C53EBF" w:rsidDel="00695EE0">
                <w:rPr>
                  <w:lang w:eastAsia="zh-TW"/>
                </w:rPr>
                <w:delText>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 xml:space="preserve">Exposure to  Individual </w:delText>
              </w:r>
              <w:r w:rsidRPr="00C53EBF" w:rsidDel="00695EE0">
                <w:rPr>
                  <w:lang w:eastAsia="zh-TW"/>
                </w:rPr>
                <w:delText>Connected Partie</w:delText>
              </w:r>
              <w:r w:rsidDel="00695EE0">
                <w:rPr>
                  <w:lang w:eastAsia="zh-TW"/>
                </w:rPr>
                <w:delText>s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66" w:author="RoyYL.Wong" w:date="2015-03-16T10:29:00Z"/>
              </w:rPr>
            </w:pPr>
            <w:del w:id="567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10]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68" w:author="RoyYL.Wong" w:date="2015-03-16T10:29:00Z"/>
              </w:rPr>
            </w:pPr>
            <w:del w:id="569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570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71" w:author="RoyYL.Wong" w:date="2015-03-16T10:29:00Z"/>
                <w:rFonts w:ascii="Arial" w:hAnsi="Arial"/>
              </w:rPr>
            </w:pPr>
            <w:del w:id="572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($)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73" w:author="RoyYL.Wong" w:date="2015-03-16T10:29:00Z"/>
              </w:rPr>
            </w:pPr>
            <w:del w:id="574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40240" w:rsidDel="00695EE0" w:rsidRDefault="009B622E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75" w:author="RoyYL.Wong" w:date="2015-03-16T10:29:00Z"/>
              </w:rPr>
            </w:pPr>
            <w:del w:id="576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>replace with</w:delText>
              </w:r>
              <w:r w:rsidRPr="00C53EBF" w:rsidDel="00695EE0">
                <w:rPr>
                  <w:rFonts w:cs="Arial"/>
                  <w:i/>
                </w:rPr>
                <w:delText xml:space="preserve"> 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C53EBF" w:rsidDel="00695EE0">
                <w:rPr>
                  <w:rFonts w:cs="Arial"/>
                  <w:i/>
                </w:rPr>
                <w:delText>T24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Unsecured Exposure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RPr="00C53EBF" w:rsidDel="00695EE0">
                <w:rPr>
                  <w:rFonts w:cs="Arial"/>
                  <w:i/>
                </w:rPr>
                <w:delText>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C53EBF" w:rsidDel="00695EE0">
                <w:rPr>
                  <w:rFonts w:cs="Arial"/>
                  <w:i/>
                </w:rPr>
                <w:delText>D)</w:delText>
              </w:r>
            </w:del>
          </w:p>
        </w:tc>
      </w:tr>
      <w:tr w:rsidR="001328E0" w:rsidRPr="001C019A" w:rsidDel="00695EE0" w:rsidTr="00EA1E6B">
        <w:trPr>
          <w:del w:id="577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78" w:author="RoyYL.Wong" w:date="2015-03-16T10:29:00Z"/>
                <w:rFonts w:ascii="Arial" w:hAnsi="Arial"/>
              </w:rPr>
            </w:pPr>
            <w:del w:id="579" w:author="RoyYL.Wong" w:date="2015-03-16T10:29:00Z">
              <w:r w:rsidRPr="00C53EBF" w:rsidDel="00695EE0">
                <w:rPr>
                  <w:lang w:eastAsia="zh-TW"/>
                </w:rPr>
                <w:delText>Aggregate</w:delText>
              </w:r>
              <w:r w:rsidDel="00695EE0">
                <w:rPr>
                  <w:lang w:eastAsia="zh-TW"/>
                </w:rPr>
                <w:delText>d</w:delText>
              </w:r>
              <w:r w:rsidRPr="00C53EBF" w:rsidDel="00695EE0">
                <w:rPr>
                  <w:lang w:eastAsia="zh-TW"/>
                </w:rPr>
                <w:delText xml:space="preserve"> </w:delText>
              </w:r>
              <w:r w:rsidDel="00695EE0">
                <w:rPr>
                  <w:lang w:eastAsia="zh-TW"/>
                </w:rPr>
                <w:delText>U</w:delText>
              </w:r>
              <w:r w:rsidRPr="00C53EBF" w:rsidDel="00695EE0">
                <w:rPr>
                  <w:lang w:eastAsia="zh-TW"/>
                </w:rPr>
                <w:delText xml:space="preserve">nsecured </w:delText>
              </w:r>
              <w:r w:rsidDel="00695EE0">
                <w:rPr>
                  <w:lang w:eastAsia="zh-TW"/>
                </w:rPr>
                <w:delText>Exposure to Individual Potential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(% of Capital Base)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80" w:author="RoyYL.Wong" w:date="2015-03-16T10:29:00Z"/>
              </w:rPr>
            </w:pPr>
            <w:del w:id="581" w:author="RoyYL.Wong" w:date="2015-03-16T10:29:00Z">
              <w:r w:rsidDel="00695EE0">
                <w:delText>N/A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82" w:author="RoyYL.Wong" w:date="2015-03-16T10:29:00Z"/>
              </w:rPr>
            </w:pPr>
            <w:del w:id="583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refer to data in </w:delText>
              </w:r>
              <w:r w:rsidRPr="00E21C44" w:rsidDel="00695EE0">
                <w:delText xml:space="preserve"> </w:delText>
              </w:r>
              <w:r w:rsidRPr="001328E0" w:rsidDel="00695EE0">
                <w:rPr>
                  <w:i/>
                </w:rPr>
                <w:delText>Summary for Settlement Date Exposure</w:delText>
              </w:r>
              <w:r w:rsidDel="00695EE0">
                <w:delText xml:space="preserve"> section</w:delText>
              </w:r>
            </w:del>
          </w:p>
        </w:tc>
      </w:tr>
      <w:tr w:rsidR="001328E0" w:rsidRPr="001C019A" w:rsidDel="00695EE0" w:rsidTr="001328E0">
        <w:trPr>
          <w:del w:id="584" w:author="RoyYL.Wong" w:date="2015-03-16T10:29:00Z"/>
        </w:trPr>
        <w:tc>
          <w:tcPr>
            <w:tcW w:w="93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0F5" w:rsidDel="00695EE0" w:rsidRDefault="001328E0">
            <w:pPr>
              <w:pStyle w:val="TableList"/>
              <w:numPr>
                <w:ilvl w:val="0"/>
                <w:numId w:val="0"/>
              </w:numPr>
              <w:rPr>
                <w:del w:id="585" w:author="RoyYL.Wong" w:date="2015-03-16T10:29:00Z"/>
                <w:rFonts w:cs="Arial"/>
              </w:rPr>
            </w:pPr>
            <w:del w:id="586" w:author="RoyYL.Wong" w:date="2015-03-16T10:29:00Z">
              <w:r w:rsidDel="00695EE0">
                <w:delText xml:space="preserve">Number of  Individual </w:delText>
              </w:r>
              <w:r w:rsidRPr="00C53EBF" w:rsidDel="00695EE0">
                <w:delText>Connected Parties</w:delText>
              </w:r>
              <w:r w:rsidDel="00695EE0">
                <w:delText xml:space="preserve"> with Unsecured Exposure in excess of MAT Limit</w:delText>
              </w:r>
            </w:del>
          </w:p>
        </w:tc>
      </w:tr>
      <w:tr w:rsidR="001328E0" w:rsidRPr="001C019A" w:rsidDel="00695EE0" w:rsidTr="00EA1E6B">
        <w:trPr>
          <w:del w:id="587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88" w:author="RoyYL.Wong" w:date="2015-03-16T10:29:00Z"/>
                <w:rFonts w:ascii="Arial" w:hAnsi="Arial"/>
              </w:rPr>
            </w:pPr>
            <w:del w:id="589" w:author="RoyYL.Wong" w:date="2015-03-16T10:29:00Z">
              <w:r w:rsidDel="00695EE0">
                <w:rPr>
                  <w:lang w:eastAsia="zh-TW"/>
                </w:rPr>
                <w:delText>Number of  Individual Confirmed</w:delText>
              </w:r>
              <w:r w:rsidRPr="00C53EBF" w:rsidDel="00695EE0">
                <w:rPr>
                  <w:lang w:eastAsia="zh-TW"/>
                </w:rPr>
                <w:delText xml:space="preserve"> Connected Parties</w:delText>
              </w:r>
              <w:r w:rsidDel="00695EE0">
                <w:rPr>
                  <w:lang w:eastAsia="zh-TW"/>
                </w:rPr>
                <w:delText xml:space="preserve"> exceeding MAT Limit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90" w:author="RoyYL.Wong" w:date="2015-03-16T10:29:00Z"/>
              </w:rPr>
            </w:pPr>
            <w:del w:id="591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40240" w:rsidDel="00695EE0" w:rsidRDefault="009B622E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92" w:author="RoyYL.Wong" w:date="2015-03-16T10:29:00Z"/>
              </w:rPr>
            </w:pPr>
            <w:del w:id="593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  <w:r w:rsidDel="00695EE0">
                <w:delText xml:space="preserve">, but </w:delText>
              </w:r>
              <w:r w:rsidDel="00695EE0">
                <w:rPr>
                  <w:rFonts w:cs="Arial"/>
                  <w:i/>
                </w:rPr>
                <w:delText>replace with</w:delText>
              </w:r>
              <w:r w:rsidRPr="00C53EBF" w:rsidDel="00695EE0">
                <w:rPr>
                  <w:rFonts w:cs="Arial"/>
                  <w:i/>
                </w:rPr>
                <w:delText xml:space="preserve"> </w:delText>
              </w:r>
              <w:r w:rsidRPr="006E1CFF" w:rsidDel="00695EE0">
                <w:rPr>
                  <w:rFonts w:cs="Arial"/>
                  <w:i/>
                </w:rPr>
                <w:delText xml:space="preserve"> </w:delText>
              </w:r>
              <w:r w:rsidDel="00695EE0">
                <w:rPr>
                  <w:rFonts w:cs="Arial"/>
                  <w:i/>
                </w:rPr>
                <w:delText>Unsecured Exposure</w:delText>
              </w:r>
              <w:r w:rsidRPr="006E1CFF" w:rsidDel="00695EE0">
                <w:rPr>
                  <w:rFonts w:cs="Arial"/>
                  <w:i/>
                </w:rPr>
                <w:delText xml:space="preserve"> Indicator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6E1CFF" w:rsidDel="00695EE0">
                <w:rPr>
                  <w:rFonts w:cs="Arial"/>
                  <w:i/>
                </w:rPr>
                <w:delText>D)</w:delText>
              </w:r>
            </w:del>
          </w:p>
        </w:tc>
      </w:tr>
      <w:tr w:rsidR="001328E0" w:rsidRPr="001C019A" w:rsidDel="00695EE0" w:rsidTr="00EA1E6B">
        <w:trPr>
          <w:del w:id="594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95" w:author="RoyYL.Wong" w:date="2015-03-16T10:29:00Z"/>
                <w:rFonts w:ascii="Arial" w:hAnsi="Arial"/>
              </w:rPr>
            </w:pPr>
            <w:del w:id="596" w:author="RoyYL.Wong" w:date="2015-03-16T10:29:00Z">
              <w:r w:rsidDel="00695EE0">
                <w:rPr>
                  <w:rFonts w:ascii="Arial" w:hAnsi="Arial"/>
                </w:rPr>
                <w:delText>U</w:delText>
              </w:r>
              <w:r w:rsidRPr="00790E0D" w:rsidDel="00695EE0">
                <w:rPr>
                  <w:rFonts w:ascii="Arial" w:hAnsi="Arial"/>
                </w:rPr>
                <w:delText xml:space="preserve">nsecured </w:delText>
              </w:r>
              <w:r w:rsidDel="00695EE0">
                <w:rPr>
                  <w:rFonts w:ascii="Arial" w:hAnsi="Arial"/>
                </w:rPr>
                <w:delText>exposure</w:delText>
              </w:r>
              <w:r w:rsidRPr="00790E0D" w:rsidDel="00695EE0">
                <w:rPr>
                  <w:rFonts w:ascii="Arial" w:hAnsi="Arial"/>
                </w:rPr>
                <w:delText xml:space="preserve"> to</w:delText>
              </w:r>
              <w:r w:rsidDel="00695EE0">
                <w:rPr>
                  <w:rFonts w:ascii="Arial" w:hAnsi="Arial"/>
                </w:rPr>
                <w:delText xml:space="preserve"> an individual connected party</w:delText>
              </w:r>
              <w:r w:rsidRPr="00790E0D" w:rsidDel="00695EE0">
                <w:rPr>
                  <w:rFonts w:ascii="Arial" w:hAnsi="Arial"/>
                </w:rPr>
                <w:delText xml:space="preserve"> (MAT Limit Amount)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597" w:author="RoyYL.Wong" w:date="2015-03-16T10:29:00Z"/>
              </w:rPr>
            </w:pPr>
            <w:del w:id="598" w:author="RoyYL.Wong" w:date="2015-03-16T10:29:00Z">
              <w:r w:rsidDel="00695EE0">
                <w:delText>System Configuration [</w:delText>
              </w:r>
              <w:r w:rsidRPr="005B4A7C" w:rsidDel="00695EE0">
                <w:delText>ERMS-SYS-CONF-ID-0</w:delText>
              </w:r>
              <w:r w:rsidDel="00695EE0">
                <w:delText>13]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9B622E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599" w:author="RoyYL.Wong" w:date="2015-03-16T10:29:00Z"/>
              </w:rPr>
            </w:pPr>
            <w:del w:id="600" w:author="RoyYL.Wong" w:date="2015-03-16T10:29:00Z">
              <w:r w:rsidDel="00695EE0"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del w:id="601" w:author="RoyYL.Wong" w:date="2015-03-16T10:29:00Z"/>
        </w:trPr>
        <w:tc>
          <w:tcPr>
            <w:tcW w:w="2358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602" w:author="RoyYL.Wong" w:date="2015-03-16T10:29:00Z"/>
                <w:rFonts w:ascii="Arial" w:hAnsi="Arial"/>
              </w:rPr>
            </w:pPr>
            <w:del w:id="603" w:author="RoyYL.Wong" w:date="2015-03-16T10:29:00Z">
              <w:r w:rsidDel="00695EE0">
                <w:rPr>
                  <w:rFonts w:ascii="Arial" w:hAnsi="Arial"/>
                </w:rPr>
                <w:delText>U</w:delText>
              </w:r>
              <w:r w:rsidRPr="00790E0D" w:rsidDel="00695EE0">
                <w:rPr>
                  <w:rFonts w:ascii="Arial" w:hAnsi="Arial"/>
                </w:rPr>
                <w:delText xml:space="preserve">nsecured </w:delText>
              </w:r>
              <w:r w:rsidDel="00695EE0">
                <w:rPr>
                  <w:rFonts w:ascii="Arial" w:hAnsi="Arial"/>
                </w:rPr>
                <w:delText xml:space="preserve"> exposure</w:delText>
              </w:r>
              <w:r w:rsidRPr="00790E0D" w:rsidDel="00695EE0">
                <w:rPr>
                  <w:rFonts w:ascii="Arial" w:hAnsi="Arial"/>
                </w:rPr>
                <w:delText xml:space="preserve"> </w:delText>
              </w:r>
              <w:r w:rsidRPr="00790E0D" w:rsidDel="00695EE0">
                <w:rPr>
                  <w:rFonts w:ascii="Arial" w:hAnsi="Arial"/>
                </w:rPr>
                <w:lastRenderedPageBreak/>
                <w:delText>to</w:delText>
              </w:r>
              <w:r w:rsidDel="00695EE0">
                <w:rPr>
                  <w:rFonts w:ascii="Arial" w:hAnsi="Arial"/>
                </w:rPr>
                <w:delText xml:space="preserve"> an individual connected party</w:delText>
              </w:r>
              <w:r w:rsidRPr="00790E0D" w:rsidDel="00695EE0">
                <w:rPr>
                  <w:rFonts w:ascii="Arial" w:hAnsi="Arial"/>
                </w:rPr>
                <w:delText xml:space="preserve"> (</w:delText>
              </w:r>
              <w:r w:rsidDel="00695EE0">
                <w:rPr>
                  <w:rFonts w:ascii="Arial" w:hAnsi="Arial"/>
                </w:rPr>
                <w:delText>HKMA</w:delText>
              </w:r>
              <w:r w:rsidRPr="00790E0D" w:rsidDel="00695EE0">
                <w:rPr>
                  <w:rFonts w:ascii="Arial" w:hAnsi="Arial"/>
                </w:rPr>
                <w:delText xml:space="preserve"> Limit Amount)</w:delText>
              </w:r>
            </w:del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1328E0" w:rsidDel="00695EE0" w:rsidRDefault="001328E0" w:rsidP="001328E0">
            <w:pPr>
              <w:pStyle w:val="TableContent"/>
              <w:rPr>
                <w:del w:id="604" w:author="RoyYL.Wong" w:date="2015-03-16T10:29:00Z"/>
              </w:rPr>
            </w:pPr>
            <w:del w:id="605" w:author="RoyYL.Wong" w:date="2015-03-16T10:29:00Z">
              <w:r w:rsidDel="00695EE0">
                <w:lastRenderedPageBreak/>
                <w:delText xml:space="preserve">System Configuration </w:delText>
              </w:r>
              <w:r w:rsidDel="00695EE0">
                <w:lastRenderedPageBreak/>
                <w:delText>[</w:delText>
              </w:r>
              <w:r w:rsidRPr="005B4A7C" w:rsidDel="00695EE0">
                <w:delText>ERMS-SYS-CONF-ID-0</w:delText>
              </w:r>
              <w:r w:rsidDel="00695EE0">
                <w:delText>12]</w:delText>
              </w:r>
            </w:del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1328E0" w:rsidDel="00695EE0" w:rsidRDefault="009B622E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606" w:author="RoyYL.Wong" w:date="2015-03-16T10:29:00Z"/>
              </w:rPr>
            </w:pPr>
            <w:del w:id="607" w:author="RoyYL.Wong" w:date="2015-03-16T10:29:00Z">
              <w:r w:rsidDel="00695EE0">
                <w:lastRenderedPageBreak/>
                <w:delText>Same as Trade Date</w:delText>
              </w:r>
              <w:r w:rsidR="001974EC" w:rsidDel="00695EE0">
                <w:delText xml:space="preserve"> section</w:delText>
              </w:r>
            </w:del>
          </w:p>
        </w:tc>
      </w:tr>
      <w:tr w:rsidR="001328E0" w:rsidRPr="001C019A" w:rsidDel="00695EE0" w:rsidTr="00EA1E6B">
        <w:trPr>
          <w:trHeight w:val="353"/>
          <w:del w:id="608" w:author="RoyYL.Wong" w:date="2015-03-16T10:29:00Z"/>
        </w:trPr>
        <w:tc>
          <w:tcPr>
            <w:tcW w:w="9397" w:type="dxa"/>
            <w:gridSpan w:val="3"/>
            <w:shd w:val="clear" w:color="auto" w:fill="C2D69B" w:themeFill="accent3" w:themeFillTint="99"/>
          </w:tcPr>
          <w:p w:rsidR="001328E0" w:rsidRPr="002F2479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357" w:hanging="357"/>
              <w:rPr>
                <w:del w:id="609" w:author="RoyYL.Wong" w:date="2015-03-16T10:29:00Z"/>
                <w:b/>
              </w:rPr>
            </w:pPr>
            <w:del w:id="610" w:author="RoyYL.Wong" w:date="2015-03-16T10:29:00Z">
              <w:r w:rsidDel="00695EE0">
                <w:rPr>
                  <w:b/>
                </w:rPr>
                <w:lastRenderedPageBreak/>
                <w:delText>Section 1 – Confirmed Connected Party</w:delText>
              </w:r>
            </w:del>
          </w:p>
        </w:tc>
      </w:tr>
      <w:tr w:rsidR="001328E0" w:rsidRPr="001C019A" w:rsidDel="00695EE0" w:rsidTr="00EA1E6B">
        <w:trPr>
          <w:trHeight w:val="516"/>
          <w:del w:id="611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61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613" w:author="RoyYL.Wong" w:date="2015-03-16T10:29:00Z">
              <w:r w:rsidDel="00695EE0">
                <w:rPr>
                  <w:rFonts w:asciiTheme="minorHAnsi" w:hAnsiTheme="minorHAnsi" w:cs="Arial"/>
                  <w:lang w:eastAsia="zh-TW"/>
                </w:rPr>
                <w:delText>Uns</w:delText>
              </w:r>
              <w:r w:rsidRPr="00E970AD" w:rsidDel="00695EE0">
                <w:rPr>
                  <w:rFonts w:asciiTheme="minorHAnsi" w:hAnsiTheme="minorHAnsi" w:cs="Arial"/>
                  <w:lang w:eastAsia="zh-TW"/>
                </w:rPr>
                <w:delText>ecured Exposure</w:delText>
              </w:r>
              <w:r w:rsidDel="00695EE0">
                <w:rPr>
                  <w:rFonts w:asciiTheme="minorHAnsi" w:hAnsiTheme="minorHAnsi" w:cs="Arial"/>
                  <w:lang w:eastAsia="zh-TW"/>
                </w:rPr>
                <w:delText xml:space="preserve"> Excess </w:delText>
              </w:r>
              <w:r w:rsidRPr="00E970AD" w:rsidDel="00695EE0">
                <w:rPr>
                  <w:rFonts w:asciiTheme="minorHAnsi" w:hAnsiTheme="minorHAnsi" w:cs="Arial"/>
                  <w:lang w:eastAsia="zh-TW"/>
                </w:rPr>
                <w:delText>Indicator</w:delText>
              </w:r>
              <w:r w:rsidDel="00695EE0">
                <w:rPr>
                  <w:rFonts w:asciiTheme="minorHAnsi" w:hAnsiTheme="minorHAnsi" w:cs="Arial"/>
                  <w:lang w:eastAsia="zh-TW"/>
                </w:rPr>
                <w:delText xml:space="preserve"> (TD)</w:delText>
              </w:r>
              <w:r w:rsidRPr="00E21C44" w:rsidDel="00695EE0">
                <w:rPr>
                  <w:rFonts w:asciiTheme="minorHAnsi" w:hAnsiTheme="minorHAnsi" w:cs="Arial"/>
                  <w:vertAlign w:val="superscript"/>
                  <w:lang w:eastAsia="zh-TW"/>
                </w:rPr>
                <w:delText>#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614" w:author="RoyYL.Wong" w:date="2015-03-16T10:29:00Z"/>
              </w:rPr>
            </w:pPr>
            <w:del w:id="615" w:author="RoyYL.Wong" w:date="2015-03-16T10:29:00Z">
              <w:r w:rsidDel="00695EE0">
                <w:delText xml:space="preserve">System Configuration </w:delText>
              </w:r>
            </w:del>
          </w:p>
          <w:p w:rsidR="001328E0" w:rsidRPr="008F6453" w:rsidDel="00695EE0" w:rsidRDefault="001328E0" w:rsidP="001328E0">
            <w:pPr>
              <w:pStyle w:val="TableContent"/>
              <w:rPr>
                <w:del w:id="616" w:author="RoyYL.Wong" w:date="2015-03-16T10:29:00Z"/>
              </w:rPr>
            </w:pPr>
            <w:del w:id="617" w:author="RoyYL.Wong" w:date="2015-03-16T10:29:00Z">
              <w:r w:rsidDel="00695EE0">
                <w:delText>[</w:delText>
              </w:r>
              <w:r w:rsidRPr="005B4A7C" w:rsidDel="00695EE0">
                <w:delText>ERMS-SYS-CONF-ID-0</w:delText>
              </w:r>
              <w:r w:rsidDel="00695EE0">
                <w:delText>13] [</w:delText>
              </w:r>
              <w:r w:rsidRPr="005B4A7C" w:rsidDel="00695EE0">
                <w:delText>ERMS-SYS-CONF-ID-0</w:delText>
              </w:r>
              <w:r w:rsidDel="00695EE0">
                <w:delText>12]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618" w:author="RoyYL.Wong" w:date="2015-03-16T10:29:00Z"/>
              </w:rPr>
            </w:pPr>
            <w:del w:id="619" w:author="RoyYL.Wong" w:date="2015-03-16T10:29:00Z">
              <w:r w:rsidDel="00695EE0">
                <w:delText>Indicate whether unsecured exposure (TD) exceeding MAT / HKMA limit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620" w:author="RoyYL.Wong" w:date="2015-03-16T10:29:00Z"/>
              </w:rPr>
            </w:pPr>
            <w:del w:id="621" w:author="RoyYL.Wong" w:date="2015-03-16T10:29:00Z">
              <w:r w:rsidDel="00695EE0">
                <w:delText>Possible Values: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622" w:author="RoyYL.Wong" w:date="2015-03-16T10:29:00Z"/>
              </w:rPr>
            </w:pPr>
            <w:del w:id="623" w:author="RoyYL.Wong" w:date="2015-03-16T10:29:00Z">
              <w:r w:rsidRPr="00FB6D2E" w:rsidDel="00695EE0">
                <w:delText>‘N‘ :</w:delText>
              </w:r>
              <w:r w:rsidDel="00695EE0">
                <w:delText xml:space="preserve"> If </w:delText>
              </w:r>
              <w:r w:rsidRPr="00FB6D2E" w:rsidDel="00695EE0">
                <w:rPr>
                  <w:rFonts w:cs="Arial"/>
                  <w:i/>
                </w:rPr>
                <w:delText xml:space="preserve">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FB6D2E" w:rsidDel="00695EE0">
                <w:rPr>
                  <w:rFonts w:cs="Arial"/>
                  <w:i/>
                </w:rPr>
                <w:delText>T24  Unsecured Exposure (TD)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delText>&lt;=  system configuration [</w:delText>
              </w:r>
              <w:r w:rsidRPr="00D94FF2" w:rsidDel="00695EE0">
                <w:delText>ERMS-SYS-CONF-ID-0</w:delText>
              </w:r>
              <w:r w:rsidDel="00695EE0">
                <w:delText>13]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624" w:author="RoyYL.Wong" w:date="2015-03-16T10:29:00Z"/>
              </w:rPr>
            </w:pPr>
            <w:del w:id="625" w:author="RoyYL.Wong" w:date="2015-03-16T10:29:00Z">
              <w:r w:rsidRPr="00FB6D2E" w:rsidDel="00695EE0">
                <w:delText>‘</w:delText>
              </w:r>
              <w:r w:rsidDel="00695EE0">
                <w:delText>Y1</w:delText>
              </w:r>
              <w:r w:rsidRPr="00FB6D2E" w:rsidDel="00695EE0">
                <w:delText xml:space="preserve">‘ : If </w:delText>
              </w:r>
              <w:r w:rsidRPr="00FB6D2E" w:rsidDel="00695EE0">
                <w:rPr>
                  <w:rFonts w:cs="Arial"/>
                  <w:i/>
                </w:rPr>
                <w:delText xml:space="preserve">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FB6D2E" w:rsidDel="00695EE0">
                <w:rPr>
                  <w:rFonts w:cs="Arial"/>
                  <w:i/>
                </w:rPr>
                <w:delText>T24  Unsecured Exposure (TD)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13] AND &lt;= system configuration [</w:delText>
              </w:r>
              <w:r w:rsidRPr="00D94FF2" w:rsidDel="00695EE0">
                <w:delText>ERMS-SYS-CONF-ID-0</w:delText>
              </w:r>
              <w:r w:rsidDel="00695EE0">
                <w:delText>12]</w:delText>
              </w:r>
            </w:del>
          </w:p>
          <w:p w:rsidR="00040240" w:rsidDel="00695EE0" w:rsidRDefault="001328E0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626" w:author="RoyYL.Wong" w:date="2015-03-16T10:29:00Z"/>
              </w:rPr>
            </w:pPr>
            <w:del w:id="627" w:author="RoyYL.Wong" w:date="2015-03-16T10:29:00Z">
              <w:r w:rsidRPr="00077312" w:rsidDel="00695EE0">
                <w:rPr>
                  <w:b/>
                </w:rPr>
                <w:delText xml:space="preserve"> </w:delText>
              </w:r>
              <w:r w:rsidRPr="00FB6D2E" w:rsidDel="00695EE0">
                <w:delText>‘</w:delText>
              </w:r>
              <w:r w:rsidDel="00695EE0">
                <w:delText>Y2</w:delText>
              </w:r>
              <w:r w:rsidRPr="00FB6D2E" w:rsidDel="00695EE0">
                <w:delText xml:space="preserve">‘ : If </w:delText>
              </w:r>
              <w:r w:rsidRPr="00FB6D2E" w:rsidDel="00695EE0">
                <w:rPr>
                  <w:rFonts w:cs="Arial"/>
                  <w:i/>
                </w:rPr>
                <w:delText xml:space="preserve">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FB6D2E" w:rsidDel="00695EE0">
                <w:rPr>
                  <w:rFonts w:cs="Arial"/>
                  <w:i/>
                </w:rPr>
                <w:delText>T24  Unsecured Exposure (TD)</w:delText>
              </w:r>
              <w:r w:rsidRPr="00FB6D2E" w:rsidDel="00695EE0">
                <w:delText xml:space="preserve">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12]</w:delText>
              </w:r>
            </w:del>
          </w:p>
        </w:tc>
      </w:tr>
      <w:tr w:rsidR="001328E0" w:rsidRPr="001C019A" w:rsidDel="00695EE0" w:rsidTr="00EA1E6B">
        <w:trPr>
          <w:trHeight w:val="516"/>
          <w:del w:id="628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629" w:author="RoyYL.Wong" w:date="2015-03-16T10:29:00Z"/>
                <w:rFonts w:asciiTheme="minorHAnsi" w:hAnsiTheme="minorHAnsi" w:cs="Arial"/>
                <w:lang w:eastAsia="zh-TW"/>
              </w:rPr>
            </w:pPr>
            <w:del w:id="630" w:author="RoyYL.Wong" w:date="2015-03-16T10:29:00Z">
              <w:r w:rsidRPr="00E21C44" w:rsidDel="00695EE0">
                <w:rPr>
                  <w:rFonts w:asciiTheme="minorHAnsi" w:hAnsiTheme="minorHAnsi" w:cs="Arial"/>
                  <w:lang w:eastAsia="zh-TW"/>
                </w:rPr>
                <w:delText>Unsecured Exposure  Excess Indicator (SD)</w:delText>
              </w:r>
              <w:r w:rsidRPr="00E21C44" w:rsidDel="00695EE0">
                <w:rPr>
                  <w:rFonts w:asciiTheme="minorHAnsi" w:hAnsiTheme="minorHAnsi" w:cs="Arial"/>
                  <w:vertAlign w:val="superscript"/>
                  <w:lang w:eastAsia="zh-TW"/>
                </w:rPr>
                <w:delText>#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631" w:author="RoyYL.Wong" w:date="2015-03-16T10:29:00Z"/>
              </w:rPr>
            </w:pPr>
            <w:del w:id="632" w:author="RoyYL.Wong" w:date="2015-03-16T10:29:00Z">
              <w:r w:rsidDel="00695EE0">
                <w:delText xml:space="preserve">System Configuration 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633" w:author="RoyYL.Wong" w:date="2015-03-16T10:29:00Z"/>
              </w:rPr>
            </w:pPr>
            <w:del w:id="634" w:author="RoyYL.Wong" w:date="2015-03-16T10:29:00Z">
              <w:r w:rsidDel="00695EE0">
                <w:delText>[</w:delText>
              </w:r>
              <w:r w:rsidRPr="005B4A7C" w:rsidDel="00695EE0">
                <w:delText>ERMS-SYS-CONF-ID-0</w:delText>
              </w:r>
              <w:r w:rsidDel="00695EE0">
                <w:delText>13] [</w:delText>
              </w:r>
              <w:r w:rsidRPr="005B4A7C" w:rsidDel="00695EE0">
                <w:delText>ERMS-SYS-CONF-ID-0</w:delText>
              </w:r>
              <w:r w:rsidDel="00695EE0">
                <w:delText>12]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635" w:author="RoyYL.Wong" w:date="2015-03-16T10:29:00Z"/>
              </w:rPr>
            </w:pPr>
            <w:del w:id="636" w:author="RoyYL.Wong" w:date="2015-03-16T10:29:00Z">
              <w:r w:rsidDel="00695EE0">
                <w:delText>Indicate whether unsecured exposure (SD) exceeding MAT or HKMA limit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637" w:author="RoyYL.Wong" w:date="2015-03-16T10:29:00Z"/>
              </w:rPr>
            </w:pPr>
            <w:del w:id="638" w:author="RoyYL.Wong" w:date="2015-03-16T10:29:00Z">
              <w:r w:rsidDel="00695EE0">
                <w:delText>Possible Values: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639" w:author="RoyYL.Wong" w:date="2015-03-16T10:29:00Z"/>
              </w:rPr>
            </w:pPr>
            <w:del w:id="640" w:author="RoyYL.Wong" w:date="2015-03-16T10:29:00Z">
              <w:r w:rsidRPr="00FB6D2E" w:rsidDel="00695EE0">
                <w:delText>‘N‘ :</w:delText>
              </w:r>
              <w:r w:rsidDel="00695EE0">
                <w:delText xml:space="preserve"> If </w:delText>
              </w:r>
              <w:r w:rsidRPr="00FB6D2E" w:rsidDel="00695EE0">
                <w:rPr>
                  <w:rFonts w:cs="Arial"/>
                  <w:i/>
                </w:rPr>
                <w:delText xml:space="preserve">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FB6D2E" w:rsidDel="00695EE0">
                <w:rPr>
                  <w:rFonts w:cs="Arial"/>
                  <w:i/>
                </w:rPr>
                <w:delText>T24  Unsecured Exposure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FB6D2E" w:rsidDel="00695EE0">
                <w:rPr>
                  <w:rFonts w:cs="Arial"/>
                  <w:i/>
                </w:rPr>
                <w:delText>D)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Del="00695EE0">
                <w:delText>&lt;=  system configuration [</w:delText>
              </w:r>
              <w:r w:rsidRPr="00D94FF2" w:rsidDel="00695EE0">
                <w:delText>ERMS-SYS-CONF-ID-0</w:delText>
              </w:r>
              <w:r w:rsidDel="00695EE0">
                <w:delText>13]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641" w:author="RoyYL.Wong" w:date="2015-03-16T10:29:00Z"/>
              </w:rPr>
            </w:pPr>
            <w:del w:id="642" w:author="RoyYL.Wong" w:date="2015-03-16T10:29:00Z">
              <w:r w:rsidRPr="00FB6D2E" w:rsidDel="00695EE0">
                <w:delText>‘</w:delText>
              </w:r>
              <w:r w:rsidDel="00695EE0">
                <w:delText>Y1</w:delText>
              </w:r>
              <w:r w:rsidRPr="00FB6D2E" w:rsidDel="00695EE0">
                <w:delText xml:space="preserve">‘ : If </w:delText>
              </w:r>
              <w:r w:rsidRPr="00FB6D2E" w:rsidDel="00695EE0">
                <w:rPr>
                  <w:rFonts w:cs="Arial"/>
                  <w:i/>
                </w:rPr>
                <w:delText xml:space="preserve"> 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FB6D2E" w:rsidDel="00695EE0">
                <w:rPr>
                  <w:rFonts w:cs="Arial"/>
                  <w:i/>
                </w:rPr>
                <w:delText>T24  Unsecured Exposure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FB6D2E" w:rsidDel="00695EE0">
                <w:rPr>
                  <w:rFonts w:cs="Arial"/>
                  <w:i/>
                </w:rPr>
                <w:delText>D)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Del="00695EE0">
                <w:delText>&gt; system configuration [</w:delText>
              </w:r>
              <w:r w:rsidRPr="00D94FF2" w:rsidDel="00695EE0">
                <w:delText>ERMS-SYS-CONF-ID-0</w:delText>
              </w:r>
              <w:r w:rsidDel="00695EE0">
                <w:delText>13] AND &lt;= system configuration [</w:delText>
              </w:r>
              <w:r w:rsidRPr="00D94FF2" w:rsidDel="00695EE0">
                <w:delText>ERMS-SYS-CONF-ID-0</w:delText>
              </w:r>
              <w:r w:rsidDel="00695EE0">
                <w:delText>12]</w:delText>
              </w:r>
            </w:del>
          </w:p>
          <w:p w:rsidR="00040240" w:rsidDel="00695EE0" w:rsidRDefault="001328E0">
            <w:pPr>
              <w:pStyle w:val="TableList"/>
              <w:numPr>
                <w:ilvl w:val="0"/>
                <w:numId w:val="8"/>
              </w:numPr>
              <w:tabs>
                <w:tab w:val="clear" w:pos="1870"/>
                <w:tab w:val="num" w:pos="431"/>
              </w:tabs>
              <w:ind w:left="341" w:firstLine="0"/>
              <w:rPr>
                <w:del w:id="643" w:author="RoyYL.Wong" w:date="2015-03-16T10:29:00Z"/>
              </w:rPr>
            </w:pPr>
            <w:del w:id="644" w:author="RoyYL.Wong" w:date="2015-03-16T10:29:00Z">
              <w:r w:rsidRPr="0030498B" w:rsidDel="00695EE0">
                <w:delText>‘Y</w:delText>
              </w:r>
              <w:r w:rsidDel="00695EE0">
                <w:delText>2</w:delText>
              </w:r>
              <w:r w:rsidRPr="0030498B" w:rsidDel="00695EE0">
                <w:delText xml:space="preserve">‘ : If </w:delText>
              </w:r>
              <w:r w:rsidRPr="00FB6D2E" w:rsidDel="00695EE0">
                <w:rPr>
                  <w:rFonts w:cs="Arial"/>
                  <w:i/>
                </w:rPr>
                <w:delText xml:space="preserve"> Sum of </w:delText>
              </w:r>
              <w:r w:rsidDel="00695EE0">
                <w:rPr>
                  <w:rFonts w:cs="Arial"/>
                  <w:i/>
                </w:rPr>
                <w:delText xml:space="preserve">FinIQ Exposure &amp; </w:delText>
              </w:r>
              <w:r w:rsidRPr="00FB6D2E" w:rsidDel="00695EE0">
                <w:rPr>
                  <w:rFonts w:cs="Arial"/>
                  <w:i/>
                </w:rPr>
                <w:delText>T24  Unsecured Exposure 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FB6D2E" w:rsidDel="00695EE0">
                <w:rPr>
                  <w:rFonts w:cs="Arial"/>
                  <w:i/>
                </w:rPr>
                <w:delText>D)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RPr="0030498B" w:rsidDel="00695EE0">
                <w:delText>&gt; system configuration [ERMS-SYS-CONF-ID-0</w:delText>
              </w:r>
              <w:r w:rsidDel="00695EE0">
                <w:delText>12</w:delText>
              </w:r>
              <w:r w:rsidRPr="0030498B" w:rsidDel="00695EE0">
                <w:delText>]</w:delText>
              </w:r>
            </w:del>
          </w:p>
        </w:tc>
      </w:tr>
      <w:tr w:rsidR="001328E0" w:rsidRPr="001C019A" w:rsidDel="00695EE0" w:rsidTr="00EA1E6B">
        <w:trPr>
          <w:trHeight w:val="516"/>
          <w:del w:id="645" w:author="RoyYL.Wong" w:date="2015-03-16T10:29:00Z"/>
        </w:trPr>
        <w:tc>
          <w:tcPr>
            <w:tcW w:w="2358" w:type="dxa"/>
          </w:tcPr>
          <w:p w:rsidR="001328E0" w:rsidRPr="00CF7165" w:rsidDel="00695EE0" w:rsidRDefault="001328E0" w:rsidP="001328E0">
            <w:pPr>
              <w:spacing w:before="60" w:after="60"/>
              <w:rPr>
                <w:del w:id="646" w:author="RoyYL.Wong" w:date="2015-03-16T10:29:00Z"/>
                <w:rFonts w:asciiTheme="minorHAnsi" w:hAnsiTheme="minorHAnsi" w:cs="Arial"/>
                <w:lang w:eastAsia="zh-TW"/>
              </w:rPr>
            </w:pPr>
            <w:del w:id="64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S81 Group ID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648" w:author="RoyYL.Wong" w:date="2015-03-16T10:29:00Z"/>
              </w:rPr>
            </w:pPr>
            <w:del w:id="649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650" w:author="RoyYL.Wong" w:date="2015-03-16T10:29:00Z"/>
              </w:rPr>
            </w:pPr>
            <w:del w:id="651" w:author="RoyYL.Wong" w:date="2015-03-16T10:29:00Z">
              <w:r w:rsidRPr="00A5435D" w:rsidDel="00695EE0">
                <w:rPr>
                  <w:i/>
                </w:rPr>
                <w:delText>Group I</w:delText>
              </w:r>
              <w:r w:rsidRPr="00004DF3" w:rsidDel="00695EE0">
                <w:rPr>
                  <w:i/>
                </w:rPr>
                <w:delText>D</w:delText>
              </w:r>
              <w:r w:rsidRPr="00915C4C" w:rsidDel="00695EE0">
                <w:delText xml:space="preserve"> </w:delText>
              </w:r>
              <w:r w:rsidDel="00695EE0">
                <w:delText xml:space="preserve"> for the corresponding </w:delText>
              </w:r>
              <w:r w:rsidDel="00695EE0">
                <w:rPr>
                  <w:i/>
                </w:rPr>
                <w:delText xml:space="preserve">CMD Client </w:delText>
              </w:r>
              <w:r w:rsidRPr="009A01D2" w:rsidDel="00695EE0">
                <w:rPr>
                  <w:i/>
                </w:rPr>
                <w:delText xml:space="preserve">ID </w:delText>
              </w:r>
              <w:r w:rsidDel="00695EE0">
                <w:rPr>
                  <w:i/>
                </w:rPr>
                <w:delText xml:space="preserve">of the Account No. </w:delText>
              </w:r>
              <w:r w:rsidRPr="00915C4C" w:rsidDel="00695EE0">
                <w:delText xml:space="preserve">in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  <w:r w:rsidDel="00695EE0">
                <w:rPr>
                  <w:szCs w:val="18"/>
                </w:rPr>
                <w:delText xml:space="preserve"> where </w:delText>
              </w:r>
              <w:r w:rsidRPr="00A5435D" w:rsidDel="00695EE0">
                <w:rPr>
                  <w:i/>
                  <w:szCs w:val="18"/>
                </w:rPr>
                <w:delText>Group Type</w:delText>
              </w:r>
              <w:r w:rsidDel="00695EE0">
                <w:rPr>
                  <w:szCs w:val="18"/>
                </w:rPr>
                <w:delText xml:space="preserve"> = “Clustering Limit (S81)”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652" w:author="RoyYL.Wong" w:date="2015-03-16T10:29:00Z"/>
              </w:rPr>
            </w:pPr>
            <w:del w:id="653" w:author="RoyYL.Wong" w:date="2015-03-16T10:29:00Z">
              <w:r w:rsidRPr="00B92504" w:rsidDel="00695EE0">
                <w:delText>If there is no S81 Group, show “-“</w:delText>
              </w:r>
            </w:del>
          </w:p>
        </w:tc>
      </w:tr>
      <w:tr w:rsidR="001328E0" w:rsidRPr="001C019A" w:rsidDel="00695EE0" w:rsidTr="00EA1E6B">
        <w:trPr>
          <w:trHeight w:val="516"/>
          <w:del w:id="654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rPr>
                <w:del w:id="65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656" w:author="RoyYL.Wong" w:date="2015-03-16T10:29:00Z"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Portfolio Code</w:delText>
              </w:r>
            </w:del>
          </w:p>
        </w:tc>
        <w:tc>
          <w:tcPr>
            <w:tcW w:w="2611" w:type="dxa"/>
          </w:tcPr>
          <w:p w:rsidR="001328E0" w:rsidRPr="008F6453" w:rsidDel="00695EE0" w:rsidRDefault="001328E0" w:rsidP="001328E0">
            <w:pPr>
              <w:pStyle w:val="TableContent"/>
              <w:rPr>
                <w:del w:id="657" w:author="RoyYL.Wong" w:date="2015-03-16T10:29:00Z"/>
              </w:rPr>
            </w:pPr>
            <w:del w:id="658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</w:delText>
              </w:r>
              <w:r w:rsidRPr="009D0911" w:rsidDel="00695EE0">
                <w:rPr>
                  <w:szCs w:val="18"/>
                </w:rPr>
                <w:lastRenderedPageBreak/>
                <w:delText>Maintenance</w:delText>
              </w:r>
            </w:del>
          </w:p>
        </w:tc>
        <w:tc>
          <w:tcPr>
            <w:tcW w:w="4428" w:type="dxa"/>
          </w:tcPr>
          <w:p w:rsidR="001328E0" w:rsidRPr="009A01D2" w:rsidDel="00695EE0" w:rsidRDefault="001328E0" w:rsidP="001328E0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659" w:author="RoyYL.Wong" w:date="2015-03-16T10:29:00Z"/>
              </w:rPr>
            </w:pPr>
            <w:del w:id="660" w:author="RoyYL.Wong" w:date="2015-03-16T10:29:00Z">
              <w:r w:rsidDel="00695EE0">
                <w:lastRenderedPageBreak/>
                <w:delText xml:space="preserve">If </w:delText>
              </w:r>
              <w:r w:rsidRPr="009A01D2" w:rsidDel="00695EE0">
                <w:rPr>
                  <w:i/>
                </w:rPr>
                <w:delText>CDB Portfolio Code</w:delText>
              </w:r>
              <w:r w:rsidRPr="009A01D2" w:rsidDel="00695EE0">
                <w:delText xml:space="preserve"> </w:delText>
              </w:r>
              <w:r w:rsidDel="00695EE0">
                <w:delText xml:space="preserve"> for the corresponding </w:delText>
              </w:r>
              <w:r w:rsidDel="00695EE0">
                <w:rPr>
                  <w:i/>
                </w:rPr>
                <w:delText xml:space="preserve"> Account No.</w:delText>
              </w:r>
              <w:r w:rsidRPr="009A01D2" w:rsidDel="00695EE0">
                <w:delText xml:space="preserve"> </w:delText>
              </w:r>
              <w:r w:rsidDel="00695EE0">
                <w:delText xml:space="preserve">is found </w:delText>
              </w:r>
              <w:r w:rsidRPr="009A01D2" w:rsidDel="00695EE0">
                <w:delText>in</w:delText>
              </w:r>
              <w:r w:rsidRPr="009A01D2" w:rsidDel="00695EE0">
                <w:rPr>
                  <w:szCs w:val="18"/>
                </w:rPr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 xml:space="preserve">Client And </w:delText>
              </w:r>
              <w:r w:rsidRPr="009A01D2" w:rsidDel="00695EE0">
                <w:rPr>
                  <w:szCs w:val="18"/>
                </w:rPr>
                <w:lastRenderedPageBreak/>
                <w:delText>Counterparty Master Maintenance</w:delText>
              </w:r>
              <w:r w:rsidDel="00695EE0">
                <w:rPr>
                  <w:szCs w:val="18"/>
                </w:rPr>
                <w:delText xml:space="preserve">, display </w:delText>
              </w:r>
              <w:r w:rsidRPr="009A01D2" w:rsidDel="00695EE0">
                <w:rPr>
                  <w:i/>
                </w:rPr>
                <w:delText xml:space="preserve"> CDB Portfolio Code</w:delText>
              </w:r>
              <w:r w:rsidRPr="009A01D2" w:rsidDel="00695EE0">
                <w:delText xml:space="preserve"> </w:delText>
              </w:r>
              <w:r w:rsidDel="00695EE0">
                <w:delText xml:space="preserve"> </w:delText>
              </w:r>
            </w:del>
          </w:p>
          <w:p w:rsidR="001328E0" w:rsidRPr="009A01D2" w:rsidDel="00695EE0" w:rsidRDefault="001328E0" w:rsidP="001328E0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661" w:author="RoyYL.Wong" w:date="2015-03-16T10:29:00Z"/>
              </w:rPr>
            </w:pPr>
            <w:del w:id="662" w:author="RoyYL.Wong" w:date="2015-03-16T10:29:00Z">
              <w:r w:rsidDel="00695EE0">
                <w:delText xml:space="preserve">If </w:delText>
              </w:r>
              <w:r w:rsidRPr="009A01D2" w:rsidDel="00695EE0">
                <w:rPr>
                  <w:i/>
                </w:rPr>
                <w:delText>CDB Portfolio Code</w:delText>
              </w:r>
              <w:r w:rsidRPr="009A01D2" w:rsidDel="00695EE0">
                <w:delText xml:space="preserve"> </w:delText>
              </w:r>
              <w:r w:rsidDel="00695EE0">
                <w:delText xml:space="preserve"> for the corresponding </w:delText>
              </w:r>
              <w:r w:rsidDel="00695EE0">
                <w:rPr>
                  <w:i/>
                </w:rPr>
                <w:delText xml:space="preserve"> Account No.</w:delText>
              </w:r>
              <w:r w:rsidRPr="009A01D2" w:rsidDel="00695EE0">
                <w:delText xml:space="preserve"> </w:delText>
              </w:r>
              <w:r w:rsidDel="00695EE0">
                <w:delText xml:space="preserve">is NOT found </w:delText>
              </w:r>
              <w:r w:rsidRPr="009A01D2" w:rsidDel="00695EE0">
                <w:delText xml:space="preserve"> in</w:delText>
              </w:r>
              <w:r w:rsidRPr="009A01D2" w:rsidDel="00695EE0">
                <w:rPr>
                  <w:szCs w:val="18"/>
                </w:rPr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delText>, d</w:delText>
              </w:r>
              <w:r w:rsidRPr="009A01D2" w:rsidDel="00695EE0">
                <w:delText xml:space="preserve">isplay </w:delText>
              </w:r>
              <w:r w:rsidDel="00695EE0">
                <w:delText>’-‘</w:delText>
              </w:r>
            </w:del>
          </w:p>
          <w:p w:rsidR="001328E0" w:rsidRPr="009A01D2" w:rsidDel="00695EE0" w:rsidRDefault="001328E0" w:rsidP="001328E0">
            <w:pPr>
              <w:shd w:val="clear" w:color="auto" w:fill="FFFFFF"/>
              <w:rPr>
                <w:del w:id="663" w:author="RoyYL.Wong" w:date="2015-03-16T10:29:00Z"/>
                <w:rFonts w:ascii="Tahoma" w:eastAsia="Times New Roman" w:hAnsi="Tahoma" w:cs="Tahoma"/>
                <w:color w:val="008080"/>
                <w:sz w:val="18"/>
                <w:szCs w:val="18"/>
              </w:rPr>
            </w:pPr>
            <w:del w:id="664" w:author="RoyYL.Wong" w:date="2015-03-16T10:29:00Z"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[IT further confirm the function name for providing portfolio code and portfolio name]</w:delText>
              </w:r>
            </w:del>
          </w:p>
        </w:tc>
      </w:tr>
      <w:tr w:rsidR="001328E0" w:rsidRPr="001C019A" w:rsidDel="00695EE0" w:rsidTr="00EA1E6B">
        <w:trPr>
          <w:trHeight w:val="516"/>
          <w:del w:id="665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66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667" w:author="RoyYL.Wong" w:date="2015-03-16T10:29:00Z"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Portfolio Name</w:delText>
              </w:r>
            </w:del>
          </w:p>
        </w:tc>
        <w:tc>
          <w:tcPr>
            <w:tcW w:w="2611" w:type="dxa"/>
          </w:tcPr>
          <w:p w:rsidR="001328E0" w:rsidRPr="008F6453" w:rsidDel="00695EE0" w:rsidRDefault="001328E0" w:rsidP="001328E0">
            <w:pPr>
              <w:pStyle w:val="TableContent"/>
              <w:rPr>
                <w:del w:id="668" w:author="RoyYL.Wong" w:date="2015-03-16T10:29:00Z"/>
              </w:rPr>
            </w:pPr>
            <w:del w:id="669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RPr="009A01D2" w:rsidDel="00695EE0" w:rsidRDefault="001328E0" w:rsidP="001328E0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670" w:author="RoyYL.Wong" w:date="2015-03-16T10:29:00Z"/>
              </w:rPr>
            </w:pPr>
            <w:del w:id="671" w:author="RoyYL.Wong" w:date="2015-03-16T10:29:00Z">
              <w:r w:rsidDel="00695EE0">
                <w:delText xml:space="preserve">If </w:delText>
              </w:r>
              <w:r w:rsidRPr="009A01D2" w:rsidDel="00695EE0">
                <w:rPr>
                  <w:i/>
                </w:rPr>
                <w:delText xml:space="preserve">CDB Portfolio </w:delText>
              </w:r>
              <w:r w:rsidDel="00695EE0">
                <w:rPr>
                  <w:i/>
                </w:rPr>
                <w:delText>Name</w:delText>
              </w:r>
              <w:r w:rsidRPr="009A01D2" w:rsidDel="00695EE0">
                <w:delText xml:space="preserve"> </w:delText>
              </w:r>
              <w:r w:rsidDel="00695EE0">
                <w:delText xml:space="preserve">for the corresponding </w:delText>
              </w:r>
              <w:r w:rsidDel="00695EE0">
                <w:rPr>
                  <w:i/>
                </w:rPr>
                <w:delText xml:space="preserve"> Account No.</w:delText>
              </w:r>
              <w:r w:rsidRPr="009A01D2" w:rsidDel="00695EE0">
                <w:delText xml:space="preserve"> </w:delText>
              </w:r>
              <w:r w:rsidDel="00695EE0">
                <w:delText xml:space="preserve">is found </w:delText>
              </w:r>
              <w:r w:rsidRPr="009A01D2" w:rsidDel="00695EE0">
                <w:delText>in</w:delText>
              </w:r>
              <w:r w:rsidRPr="009A01D2" w:rsidDel="00695EE0">
                <w:rPr>
                  <w:szCs w:val="18"/>
                </w:rPr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szCs w:val="18"/>
                </w:rPr>
                <w:delText xml:space="preserve">,  display </w:delText>
              </w:r>
              <w:r w:rsidRPr="009A01D2" w:rsidDel="00695EE0">
                <w:rPr>
                  <w:i/>
                </w:rPr>
                <w:delText xml:space="preserve"> CDB Portfolio </w:delText>
              </w:r>
              <w:r w:rsidDel="00695EE0">
                <w:rPr>
                  <w:i/>
                </w:rPr>
                <w:delText>Name</w:delText>
              </w:r>
              <w:r w:rsidRPr="009A01D2" w:rsidDel="00695EE0">
                <w:delText xml:space="preserve"> </w:delText>
              </w:r>
              <w:r w:rsidDel="00695EE0">
                <w:delText xml:space="preserve"> </w:delText>
              </w:r>
            </w:del>
          </w:p>
          <w:p w:rsidR="001328E0" w:rsidRPr="009A01D2" w:rsidDel="00695EE0" w:rsidRDefault="001328E0" w:rsidP="001328E0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672" w:author="RoyYL.Wong" w:date="2015-03-16T10:29:00Z"/>
              </w:rPr>
            </w:pPr>
            <w:del w:id="673" w:author="RoyYL.Wong" w:date="2015-03-16T10:29:00Z">
              <w:r w:rsidDel="00695EE0">
                <w:delText xml:space="preserve">If </w:delText>
              </w:r>
              <w:r w:rsidRPr="009A01D2" w:rsidDel="00695EE0">
                <w:rPr>
                  <w:i/>
                </w:rPr>
                <w:delText xml:space="preserve">CDB Portfolio </w:delText>
              </w:r>
              <w:r w:rsidDel="00695EE0">
                <w:rPr>
                  <w:i/>
                </w:rPr>
                <w:delText>Name</w:delText>
              </w:r>
              <w:r w:rsidRPr="009A01D2" w:rsidDel="00695EE0">
                <w:delText xml:space="preserve"> </w:delText>
              </w:r>
              <w:r w:rsidDel="00695EE0">
                <w:delText xml:space="preserve"> for the corresponding </w:delText>
              </w:r>
              <w:r w:rsidDel="00695EE0">
                <w:rPr>
                  <w:i/>
                </w:rPr>
                <w:delText xml:space="preserve"> Account No.</w:delText>
              </w:r>
              <w:r w:rsidRPr="009A01D2" w:rsidDel="00695EE0">
                <w:delText xml:space="preserve"> </w:delText>
              </w:r>
              <w:r w:rsidDel="00695EE0">
                <w:delText xml:space="preserve">is NOT found </w:delText>
              </w:r>
              <w:r w:rsidRPr="009A01D2" w:rsidDel="00695EE0">
                <w:delText xml:space="preserve"> in</w:delText>
              </w:r>
              <w:r w:rsidRPr="009A01D2" w:rsidDel="00695EE0">
                <w:rPr>
                  <w:szCs w:val="18"/>
                </w:rPr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delText>, d</w:delText>
              </w:r>
              <w:r w:rsidRPr="009A01D2" w:rsidDel="00695EE0">
                <w:delText xml:space="preserve">isplay </w:delText>
              </w:r>
              <w:r w:rsidDel="00695EE0">
                <w:delText>’-‘</w:delText>
              </w:r>
            </w:del>
          </w:p>
          <w:p w:rsidR="001328E0" w:rsidRPr="009A01D2" w:rsidDel="00695EE0" w:rsidRDefault="001328E0" w:rsidP="001328E0">
            <w:pPr>
              <w:shd w:val="clear" w:color="auto" w:fill="FFFFFF"/>
              <w:rPr>
                <w:del w:id="674" w:author="RoyYL.Wong" w:date="2015-03-16T10:29:00Z"/>
                <w:rFonts w:ascii="Tahoma" w:eastAsia="Times New Roman" w:hAnsi="Tahoma" w:cs="Tahoma"/>
                <w:color w:val="008080"/>
                <w:sz w:val="18"/>
                <w:szCs w:val="18"/>
              </w:rPr>
            </w:pPr>
            <w:del w:id="675" w:author="RoyYL.Wong" w:date="2015-03-16T10:29:00Z"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[IT further confirm the function name for providing portfolio code and portfolio name]</w:delText>
              </w:r>
            </w:del>
          </w:p>
        </w:tc>
      </w:tr>
      <w:tr w:rsidR="001328E0" w:rsidRPr="001C019A" w:rsidDel="00695EE0" w:rsidTr="00EA1E6B">
        <w:trPr>
          <w:trHeight w:val="516"/>
          <w:del w:id="676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67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678" w:author="RoyYL.Wong" w:date="2015-03-16T10:29:00Z">
              <w:r w:rsidRPr="00E21C44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Account No.</w:delText>
              </w:r>
            </w:del>
          </w:p>
        </w:tc>
        <w:tc>
          <w:tcPr>
            <w:tcW w:w="2611" w:type="dxa"/>
          </w:tcPr>
          <w:p w:rsidR="001328E0" w:rsidRPr="0023591D" w:rsidDel="00695EE0" w:rsidRDefault="001328E0" w:rsidP="001328E0">
            <w:pPr>
              <w:pStyle w:val="TableContent"/>
              <w:rPr>
                <w:del w:id="679" w:author="RoyYL.Wong" w:date="2015-03-16T10:29:00Z"/>
              </w:rPr>
            </w:pPr>
            <w:del w:id="680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681" w:author="RoyYL.Wong" w:date="2015-03-16T10:29:00Z"/>
              </w:rPr>
            </w:pPr>
            <w:del w:id="682" w:author="RoyYL.Wong" w:date="2015-03-16T10:29:00Z">
              <w:r w:rsidRPr="00915C4C" w:rsidDel="00695EE0">
                <w:rPr>
                  <w:i/>
                </w:rPr>
                <w:delText>Account No.</w:delText>
              </w:r>
              <w:r w:rsidRPr="00915C4C" w:rsidDel="00695EE0">
                <w:delText xml:space="preserve"> 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  <w:p w:rsidR="001328E0" w:rsidRPr="009215E6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683" w:author="RoyYL.Wong" w:date="2015-03-16T10:29:00Z"/>
              </w:rPr>
            </w:pPr>
            <w:del w:id="684" w:author="RoyYL.Wong" w:date="2015-03-16T10:29:00Z">
              <w:r w:rsidDel="00695EE0">
                <w:delText>All BOCIL accounts should be from T24</w:delText>
              </w:r>
            </w:del>
          </w:p>
        </w:tc>
      </w:tr>
      <w:tr w:rsidR="001328E0" w:rsidRPr="001C019A" w:rsidDel="00695EE0" w:rsidTr="00EA1E6B">
        <w:trPr>
          <w:trHeight w:val="516"/>
          <w:del w:id="685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68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687" w:author="RoyYL.Wong" w:date="2015-03-16T10:29:00Z">
              <w:r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Account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 xml:space="preserve"> Name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688" w:author="RoyYL.Wong" w:date="2015-03-16T10:29:00Z"/>
              </w:rPr>
            </w:pPr>
            <w:del w:id="689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  <w:r w:rsidDel="00695EE0">
                <w:delText xml:space="preserve"> 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690" w:author="RoyYL.Wong" w:date="2015-03-16T10:29:00Z"/>
              </w:rPr>
            </w:pPr>
            <w:del w:id="691" w:author="RoyYL.Wong" w:date="2015-03-16T10:29:00Z">
              <w:r w:rsidRPr="00915C4C" w:rsidDel="00695EE0">
                <w:rPr>
                  <w:i/>
                </w:rPr>
                <w:delText xml:space="preserve">Account - Name </w:delText>
              </w:r>
              <w:r w:rsidDel="00695EE0">
                <w:rPr>
                  <w:i/>
                </w:rPr>
                <w:delText xml:space="preserve"> </w:delText>
              </w:r>
              <w:r w:rsidRPr="00915C4C" w:rsidDel="00695EE0">
                <w:delText xml:space="preserve">in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692" w:author="RoyYL.Wong" w:date="2015-03-16T10:29:00Z"/>
              </w:rPr>
            </w:pPr>
          </w:p>
        </w:tc>
      </w:tr>
      <w:tr w:rsidR="001328E0" w:rsidRPr="001C019A" w:rsidDel="00695EE0" w:rsidTr="00EA1E6B">
        <w:trPr>
          <w:trHeight w:val="516"/>
          <w:del w:id="693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69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69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HKMA Customer Type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696" w:author="RoyYL.Wong" w:date="2015-03-16T10:29:00Z"/>
                <w:szCs w:val="18"/>
              </w:rPr>
            </w:pPr>
            <w:del w:id="697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698" w:author="RoyYL.Wong" w:date="2015-03-16T10:29:00Z"/>
              </w:rPr>
            </w:pPr>
            <w:del w:id="699" w:author="RoyYL.Wong" w:date="2015-03-16T10:29:00Z">
              <w:r w:rsidDel="00695EE0">
                <w:rPr>
                  <w:i/>
                </w:rPr>
                <w:delText>HKMA Customer Type</w:delText>
              </w:r>
              <w:r w:rsidRPr="00915C4C" w:rsidDel="00695EE0">
                <w:delText xml:space="preserve"> 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  <w:p w:rsidR="001328E0" w:rsidRPr="006E1CFF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700" w:author="RoyYL.Wong" w:date="2015-03-16T10:29:00Z"/>
                <w:i/>
                <w:color w:val="FF0000"/>
              </w:rPr>
            </w:pPr>
            <w:del w:id="701" w:author="RoyYL.Wong" w:date="2015-03-16T10:29:00Z"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[IT further confirm the function name for providing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HKMA customer type</w:delText>
              </w:r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]</w:delText>
              </w:r>
            </w:del>
          </w:p>
        </w:tc>
      </w:tr>
      <w:tr w:rsidR="001328E0" w:rsidRPr="001C019A" w:rsidDel="00695EE0" w:rsidTr="00EA1E6B">
        <w:trPr>
          <w:trHeight w:val="516"/>
          <w:del w:id="702" w:author="RoyYL.Wong" w:date="2015-03-16T10:29:00Z"/>
        </w:trPr>
        <w:tc>
          <w:tcPr>
            <w:tcW w:w="2358" w:type="dxa"/>
          </w:tcPr>
          <w:p w:rsidR="001328E0" w:rsidRPr="00E970AD" w:rsidDel="00695EE0" w:rsidRDefault="001328E0" w:rsidP="001328E0">
            <w:pPr>
              <w:spacing w:before="60" w:after="60"/>
              <w:rPr>
                <w:del w:id="70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0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Is Public / Listed Company?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05" w:author="RoyYL.Wong" w:date="2015-03-16T10:29:00Z"/>
                <w:szCs w:val="18"/>
              </w:rPr>
            </w:pPr>
            <w:del w:id="706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07" w:author="RoyYL.Wong" w:date="2015-03-16T10:29:00Z"/>
              </w:rPr>
            </w:pPr>
            <w:del w:id="708" w:author="RoyYL.Wong" w:date="2015-03-16T10:29:00Z">
              <w:r w:rsidDel="00695EE0">
                <w:rPr>
                  <w:i/>
                </w:rPr>
                <w:delText xml:space="preserve">Is </w:delText>
              </w:r>
              <w:r w:rsidRPr="007B41EB" w:rsidDel="00695EE0">
                <w:rPr>
                  <w:i/>
                </w:rPr>
                <w:delText>Public/Listed Company</w:delText>
              </w:r>
              <w:r w:rsidDel="00695EE0">
                <w:rPr>
                  <w:i/>
                </w:rPr>
                <w:delText xml:space="preserve">? </w:delText>
              </w:r>
              <w:r w:rsidRPr="00915C4C" w:rsidDel="00695EE0">
                <w:delText>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09" w:author="RoyYL.Wong" w:date="2015-03-16T10:29:00Z"/>
                <w:rFonts w:ascii="Arial" w:hAnsi="Arial" w:cs="Arial"/>
              </w:rPr>
            </w:pPr>
            <w:del w:id="710" w:author="RoyYL.Wong" w:date="2015-03-16T10:29:00Z">
              <w:r w:rsidRPr="001E62FE" w:rsidDel="00695EE0">
                <w:delText>Possible Values: [Y, N]</w:delText>
              </w:r>
            </w:del>
          </w:p>
          <w:p w:rsidR="001328E0" w:rsidRPr="001E62FE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711" w:author="RoyYL.Wong" w:date="2015-03-16T10:29:00Z"/>
                <w:rFonts w:ascii="Arial" w:hAnsi="Arial" w:cs="Arial"/>
              </w:rPr>
            </w:pPr>
            <w:del w:id="712" w:author="RoyYL.Wong" w:date="2015-03-16T10:29:00Z"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[IT further confirm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 the function name for providing public/listed company indicator</w:delText>
              </w:r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]</w:delText>
              </w:r>
            </w:del>
          </w:p>
        </w:tc>
      </w:tr>
      <w:tr w:rsidR="001328E0" w:rsidRPr="001C019A" w:rsidDel="00695EE0" w:rsidTr="00EA1E6B">
        <w:trPr>
          <w:trHeight w:val="516"/>
          <w:del w:id="713" w:author="RoyYL.Wong" w:date="2015-03-16T10:29:00Z"/>
        </w:trPr>
        <w:tc>
          <w:tcPr>
            <w:tcW w:w="2358" w:type="dxa"/>
          </w:tcPr>
          <w:p w:rsidR="001328E0" w:rsidRPr="00E970AD" w:rsidDel="00695EE0" w:rsidRDefault="001328E0" w:rsidP="001328E0">
            <w:pPr>
              <w:spacing w:before="60" w:after="60"/>
              <w:rPr>
                <w:del w:id="71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15" w:author="RoyYL.Wong" w:date="2015-03-16T10:29:00Z">
              <w:r w:rsidRPr="00E970AD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Is HKMA Authorized AI?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16" w:author="RoyYL.Wong" w:date="2015-03-16T10:29:00Z"/>
                <w:szCs w:val="18"/>
              </w:rPr>
            </w:pPr>
            <w:del w:id="717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</w:delText>
              </w:r>
              <w:r w:rsidRPr="009D0911" w:rsidDel="00695EE0">
                <w:rPr>
                  <w:szCs w:val="18"/>
                </w:rPr>
                <w:lastRenderedPageBreak/>
                <w:delText>Maintenance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18" w:author="RoyYL.Wong" w:date="2015-03-16T10:29:00Z"/>
              </w:rPr>
            </w:pPr>
            <w:del w:id="719" w:author="RoyYL.Wong" w:date="2015-03-16T10:29:00Z">
              <w:r w:rsidDel="00695EE0">
                <w:lastRenderedPageBreak/>
                <w:delText xml:space="preserve"> </w:delText>
              </w:r>
              <w:r w:rsidRPr="007B41EB" w:rsidDel="00695EE0">
                <w:delText xml:space="preserve">If </w:delText>
              </w:r>
              <w:r w:rsidRPr="007B41EB" w:rsidDel="00695EE0">
                <w:rPr>
                  <w:i/>
                </w:rPr>
                <w:delText>HKMA Customer Type</w:delText>
              </w:r>
              <w:r w:rsidRPr="007B41EB" w:rsidDel="00695EE0">
                <w:delText xml:space="preserve"> = ‘T13’, ‘T14’, or ‘T15’, then display ‘Y’</w:delText>
              </w:r>
            </w:del>
          </w:p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20" w:author="RoyYL.Wong" w:date="2015-03-16T10:29:00Z"/>
              </w:rPr>
            </w:pPr>
            <w:del w:id="721" w:author="RoyYL.Wong" w:date="2015-03-16T10:29:00Z">
              <w:r w:rsidDel="00695EE0">
                <w:delText>Otherwise, display ‘N’</w:delText>
              </w:r>
            </w:del>
          </w:p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22" w:author="RoyYL.Wong" w:date="2015-03-16T10:29:00Z"/>
                <w:rFonts w:ascii="Arial" w:hAnsi="Arial" w:cs="Arial"/>
              </w:rPr>
            </w:pPr>
            <w:del w:id="723" w:author="RoyYL.Wong" w:date="2015-03-16T10:29:00Z">
              <w:r w:rsidRPr="001E62FE" w:rsidDel="00695EE0">
                <w:lastRenderedPageBreak/>
                <w:delText>Possible Values: [Y, N]</w:delText>
              </w:r>
            </w:del>
          </w:p>
        </w:tc>
      </w:tr>
      <w:tr w:rsidR="001328E0" w:rsidRPr="001C019A" w:rsidDel="00695EE0" w:rsidTr="00EA1E6B">
        <w:trPr>
          <w:trHeight w:val="516"/>
          <w:del w:id="724" w:author="RoyYL.Wong" w:date="2015-03-16T10:29:00Z"/>
        </w:trPr>
        <w:tc>
          <w:tcPr>
            <w:tcW w:w="2358" w:type="dxa"/>
          </w:tcPr>
          <w:p w:rsidR="001328E0" w:rsidRPr="00E970AD" w:rsidDel="00695EE0" w:rsidRDefault="001328E0" w:rsidP="001328E0">
            <w:pPr>
              <w:spacing w:before="60" w:after="60"/>
              <w:rPr>
                <w:del w:id="72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2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BOCI</w:delText>
              </w:r>
              <w:r w:rsidRPr="00E970AD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Staff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Indicator</w:delText>
              </w:r>
            </w:del>
          </w:p>
        </w:tc>
        <w:tc>
          <w:tcPr>
            <w:tcW w:w="2611" w:type="dxa"/>
          </w:tcPr>
          <w:p w:rsidR="001328E0" w:rsidRPr="0079225D" w:rsidDel="00695EE0" w:rsidRDefault="001328E0" w:rsidP="001328E0">
            <w:pPr>
              <w:pStyle w:val="TableContent"/>
              <w:rPr>
                <w:del w:id="727" w:author="RoyYL.Wong" w:date="2015-03-16T10:29:00Z"/>
                <w:color w:val="FF0000"/>
              </w:rPr>
            </w:pPr>
            <w:del w:id="728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29" w:author="RoyYL.Wong" w:date="2015-03-16T10:29:00Z"/>
              </w:rPr>
            </w:pPr>
            <w:del w:id="730" w:author="RoyYL.Wong" w:date="2015-03-16T10:29:00Z">
              <w:r w:rsidDel="00695EE0">
                <w:rPr>
                  <w:i/>
                </w:rPr>
                <w:delText xml:space="preserve">BOCI Staff Indicator </w:delText>
              </w:r>
              <w:r w:rsidRPr="00915C4C" w:rsidDel="00695EE0">
                <w:delText>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31" w:author="RoyYL.Wong" w:date="2015-03-16T10:29:00Z"/>
                <w:rFonts w:ascii="Arial" w:hAnsi="Arial" w:cs="Arial"/>
              </w:rPr>
            </w:pPr>
            <w:del w:id="732" w:author="RoyYL.Wong" w:date="2015-03-16T10:29:00Z">
              <w:r w:rsidRPr="001E62FE" w:rsidDel="00695EE0">
                <w:delText>Possible Values: [Y, N]</w:delText>
              </w:r>
            </w:del>
          </w:p>
          <w:p w:rsidR="001328E0" w:rsidRPr="007B41EB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733" w:author="RoyYL.Wong" w:date="2015-03-16T10:29:00Z"/>
                <w:rFonts w:ascii="Arial" w:hAnsi="Arial" w:cs="Arial"/>
              </w:rPr>
            </w:pPr>
            <w:del w:id="734" w:author="RoyYL.Wong" w:date="2015-03-16T10:29:00Z"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[IT further confirm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 the function name for providing BOCI staff indicator</w:delText>
              </w:r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]</w:delText>
              </w:r>
            </w:del>
          </w:p>
        </w:tc>
      </w:tr>
      <w:tr w:rsidR="001328E0" w:rsidRPr="001C019A" w:rsidDel="00695EE0" w:rsidTr="00EA1E6B">
        <w:trPr>
          <w:trHeight w:val="516"/>
          <w:del w:id="735" w:author="RoyYL.Wong" w:date="2015-03-16T10:29:00Z"/>
        </w:trPr>
        <w:tc>
          <w:tcPr>
            <w:tcW w:w="2358" w:type="dxa"/>
          </w:tcPr>
          <w:p w:rsidR="001328E0" w:rsidRPr="00E970AD" w:rsidDel="00695EE0" w:rsidRDefault="001328E0" w:rsidP="001328E0">
            <w:pPr>
              <w:spacing w:before="60" w:after="60"/>
              <w:rPr>
                <w:del w:id="73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3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Controlled By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38" w:author="RoyYL.Wong" w:date="2015-03-16T10:29:00Z"/>
                <w:color w:val="FF0000"/>
              </w:rPr>
            </w:pPr>
            <w:del w:id="739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40" w:author="RoyYL.Wong" w:date="2015-03-16T10:29:00Z"/>
              </w:rPr>
            </w:pPr>
            <w:del w:id="741" w:author="RoyYL.Wong" w:date="2015-03-16T10:29:00Z">
              <w:r w:rsidRPr="007B41EB" w:rsidDel="00695EE0">
                <w:rPr>
                  <w:i/>
                </w:rPr>
                <w:delText>Ultimate Controller</w:delText>
              </w:r>
              <w:r w:rsidRPr="00915C4C" w:rsidDel="00695EE0">
                <w:delText xml:space="preserve"> 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  <w:p w:rsidR="001328E0" w:rsidRPr="007B41EB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742" w:author="RoyYL.Wong" w:date="2015-03-16T10:29:00Z"/>
              </w:rPr>
            </w:pPr>
            <w:del w:id="743" w:author="RoyYL.Wong" w:date="2015-03-16T10:29:00Z"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[IT further confirm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 the function name for providing ultimate controller</w:delText>
              </w:r>
              <w:r w:rsidRPr="009A01D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]</w:delText>
              </w:r>
            </w:del>
          </w:p>
        </w:tc>
      </w:tr>
      <w:tr w:rsidR="001328E0" w:rsidRPr="001C019A" w:rsidDel="00695EE0" w:rsidTr="00EA1E6B">
        <w:trPr>
          <w:trHeight w:val="516"/>
          <w:del w:id="744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74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4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Connected Party Type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47" w:author="RoyYL.Wong" w:date="2015-03-16T10:29:00Z"/>
                <w:szCs w:val="18"/>
              </w:rPr>
            </w:pPr>
            <w:del w:id="748" w:author="RoyYL.Wong" w:date="2015-03-16T10:29:00Z">
              <w:r w:rsidDel="00695EE0">
                <w:delText>[</w:delText>
              </w:r>
              <w:r w:rsidRPr="005D0B67" w:rsidDel="00695EE0">
                <w:delText>ERMS-</w:delText>
              </w:r>
              <w:r w:rsidDel="00695EE0">
                <w:delText>INT_CPIS</w:delText>
              </w:r>
              <w:r w:rsidRPr="005D0B67" w:rsidDel="00695EE0">
                <w:delText xml:space="preserve"> -</w:delText>
              </w:r>
              <w:r w:rsidDel="00695EE0">
                <w:delText>01] Daily Connected Party Matching List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749" w:author="RoyYL.Wong" w:date="2015-03-16T10:29:00Z"/>
              </w:rPr>
            </w:pPr>
            <w:del w:id="750" w:author="RoyYL.Wong" w:date="2015-03-16T10:29:00Z">
              <w:r w:rsidDel="00695EE0">
                <w:delText xml:space="preserve">Connected relationship setup </w:delText>
              </w:r>
            </w:del>
          </w:p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51" w:author="RoyYL.Wong" w:date="2015-03-16T10:29:00Z"/>
                <w:i/>
              </w:rPr>
            </w:pPr>
            <w:del w:id="752" w:author="RoyYL.Wong" w:date="2015-03-16T10:29:00Z">
              <w:r w:rsidRPr="007244DD" w:rsidDel="00695EE0">
                <w:rPr>
                  <w:i/>
                </w:rPr>
                <w:delText xml:space="preserve">CONNECTED_RELATION </w:delText>
              </w:r>
              <w:r w:rsidRPr="00915C4C" w:rsidDel="00695EE0">
                <w:delText>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</w:tc>
      </w:tr>
      <w:tr w:rsidR="001328E0" w:rsidRPr="001C019A" w:rsidDel="00695EE0" w:rsidTr="00EA1E6B">
        <w:trPr>
          <w:trHeight w:val="516"/>
          <w:del w:id="753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75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5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Connected With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56" w:author="RoyYL.Wong" w:date="2015-03-16T10:29:00Z"/>
                <w:szCs w:val="18"/>
              </w:rPr>
            </w:pPr>
            <w:del w:id="757" w:author="RoyYL.Wong" w:date="2015-03-16T10:29:00Z">
              <w:r w:rsidDel="00695EE0">
                <w:delText>[</w:delText>
              </w:r>
              <w:r w:rsidRPr="005D0B67" w:rsidDel="00695EE0">
                <w:delText>ERMS-</w:delText>
              </w:r>
              <w:r w:rsidDel="00695EE0">
                <w:delText>INT_CPIS</w:delText>
              </w:r>
              <w:r w:rsidRPr="005D0B67" w:rsidDel="00695EE0">
                <w:delText xml:space="preserve"> -</w:delText>
              </w:r>
              <w:r w:rsidDel="00695EE0">
                <w:delText>01] Daily Connected Party Matching List</w:delText>
              </w:r>
            </w:del>
          </w:p>
        </w:tc>
        <w:tc>
          <w:tcPr>
            <w:tcW w:w="4428" w:type="dxa"/>
          </w:tcPr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758" w:author="RoyYL.Wong" w:date="2015-03-16T10:29:00Z"/>
              </w:rPr>
            </w:pPr>
            <w:del w:id="759" w:author="RoyYL.Wong" w:date="2015-03-16T10:29:00Z">
              <w:r w:rsidDel="00695EE0">
                <w:delText xml:space="preserve">Name of the connected party </w:delText>
              </w:r>
            </w:del>
          </w:p>
          <w:p w:rsidR="001328E0" w:rsidRPr="007B41EB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60" w:author="RoyYL.Wong" w:date="2015-03-16T10:29:00Z"/>
                <w:i/>
              </w:rPr>
            </w:pPr>
            <w:del w:id="761" w:author="RoyYL.Wong" w:date="2015-03-16T10:29:00Z">
              <w:r w:rsidRPr="007244DD" w:rsidDel="00695EE0">
                <w:rPr>
                  <w:i/>
                </w:rPr>
                <w:delText>CONNECTED_NAME</w:delText>
              </w:r>
              <w:r w:rsidRPr="00915C4C" w:rsidDel="00695EE0">
                <w:delText xml:space="preserve"> 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</w:del>
          </w:p>
        </w:tc>
      </w:tr>
      <w:tr w:rsidR="001328E0" w:rsidRPr="001C019A" w:rsidDel="00695EE0" w:rsidTr="00EA1E6B">
        <w:trPr>
          <w:trHeight w:val="516"/>
          <w:del w:id="762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76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64" w:author="RoyYL.Wong" w:date="2015-03-16T10:29:00Z"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FINIQ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Exposure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65" w:author="RoyYL.Wong" w:date="2015-03-16T10:29:00Z"/>
                <w:lang w:eastAsia="zh-HK"/>
              </w:rPr>
            </w:pPr>
            <w:del w:id="766" w:author="RoyYL.Wong" w:date="2015-03-16T10:29:00Z">
              <w:r w:rsidRPr="00350366" w:rsidDel="00695EE0">
                <w:rPr>
                  <w:lang w:eastAsia="zh-HK"/>
                </w:rPr>
                <w:delText>[</w:delText>
              </w:r>
              <w:r w:rsidRPr="009A5D10" w:rsidDel="00695EE0">
                <w:rPr>
                  <w:lang w:eastAsia="zh-HK"/>
                </w:rPr>
                <w:delText>ERMS-RPT-003</w:delText>
              </w:r>
              <w:r w:rsidRPr="00350366" w:rsidDel="00695EE0">
                <w:rPr>
                  <w:lang w:eastAsia="zh-HK"/>
                </w:rPr>
                <w:delText>] Limit and Exposure Details Report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767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Content"/>
              <w:rPr>
                <w:del w:id="768" w:author="RoyYL.Wong" w:date="2015-03-16T10:29:00Z"/>
              </w:rPr>
            </w:pPr>
            <w:del w:id="769" w:author="RoyYL.Wong" w:date="2015-03-16T10:29:00Z">
              <w:r w:rsidRPr="00350366" w:rsidDel="00695EE0">
                <w:rPr>
                  <w:lang w:eastAsia="zh-HK"/>
                </w:rPr>
                <w:delText>[</w:delText>
              </w:r>
              <w:r w:rsidRPr="009A5D10" w:rsidDel="00695EE0">
                <w:rPr>
                  <w:lang w:eastAsia="zh-HK"/>
                </w:rPr>
                <w:delText>ERMS-RPT-00</w:delText>
              </w:r>
              <w:r w:rsidDel="00695EE0">
                <w:rPr>
                  <w:lang w:eastAsia="zh-HK"/>
                </w:rPr>
                <w:delText>6</w:delText>
              </w:r>
              <w:r w:rsidRPr="00350366" w:rsidDel="00695EE0">
                <w:rPr>
                  <w:lang w:eastAsia="zh-HK"/>
                </w:rPr>
                <w:delText xml:space="preserve">] </w:delText>
              </w:r>
              <w:r w:rsidRPr="00AD74EC" w:rsidDel="00695EE0">
                <w:rPr>
                  <w:lang w:eastAsia="zh-HK"/>
                </w:rPr>
                <w:delText xml:space="preserve"> Daily</w:delText>
              </w:r>
              <w:r w:rsidDel="00695EE0">
                <w:rPr>
                  <w:lang w:eastAsia="zh-HK"/>
                </w:rPr>
                <w:delText xml:space="preserve"> </w:delText>
              </w:r>
              <w:r w:rsidRPr="00AD74EC" w:rsidDel="00695EE0">
                <w:rPr>
                  <w:lang w:eastAsia="zh-HK"/>
                </w:rPr>
                <w:delText>Clients</w:delText>
              </w:r>
              <w:r w:rsidDel="00695EE0">
                <w:rPr>
                  <w:lang w:eastAsia="zh-HK"/>
                </w:rPr>
                <w:delText xml:space="preserve"> </w:delText>
              </w:r>
              <w:r w:rsidRPr="00AD74EC" w:rsidDel="00695EE0">
                <w:rPr>
                  <w:lang w:eastAsia="zh-HK"/>
                </w:rPr>
                <w:delText>Portfolio</w:delText>
              </w:r>
              <w:r w:rsidDel="00695EE0">
                <w:rPr>
                  <w:lang w:eastAsia="zh-HK"/>
                </w:rPr>
                <w:delText xml:space="preserve"> </w:delText>
              </w:r>
              <w:r w:rsidRPr="00AD74EC" w:rsidDel="00695EE0">
                <w:rPr>
                  <w:lang w:eastAsia="zh-HK"/>
                </w:rPr>
                <w:delText>Details</w:delText>
              </w:r>
            </w:del>
          </w:p>
        </w:tc>
        <w:tc>
          <w:tcPr>
            <w:tcW w:w="4428" w:type="dxa"/>
          </w:tcPr>
          <w:p w:rsidR="001328E0" w:rsidRPr="00CF7165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spacing w:before="30" w:after="30"/>
              <w:ind w:left="346"/>
              <w:rPr>
                <w:del w:id="770" w:author="RoyYL.Wong" w:date="2015-03-16T10:29:00Z"/>
              </w:rPr>
            </w:pPr>
            <w:del w:id="771" w:author="RoyYL.Wong" w:date="2015-03-16T10:29:00Z">
              <w:r w:rsidDel="00695EE0">
                <w:rPr>
                  <w:rFonts w:eastAsia="Arial Unicode MS"/>
                </w:rPr>
                <w:delText>FinIQ Exposure = Initial Margin +</w:delText>
              </w:r>
              <w:r w:rsidRPr="00DB5FD0" w:rsidDel="00695EE0">
                <w:rPr>
                  <w:rFonts w:eastAsia="Arial Unicode MS"/>
                </w:rPr>
                <w:delText xml:space="preserve"> MTM Loss</w:delText>
              </w:r>
              <w:r w:rsidDel="00695EE0">
                <w:rPr>
                  <w:rFonts w:eastAsia="Arial Unicode MS"/>
                </w:rPr>
                <w:delText xml:space="preserve"> for FinIQ products deals under the corresponding </w:delText>
              </w:r>
              <w:r w:rsidDel="00695EE0">
                <w:rPr>
                  <w:i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DB5FD0" w:rsidDel="00695EE0">
                <w:rPr>
                  <w:rFonts w:cs="Arial"/>
                  <w:i/>
                </w:rPr>
                <w:delText>Account No.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-14"/>
              <w:rPr>
                <w:del w:id="772" w:author="RoyYL.Wong" w:date="2015-03-16T10:29:00Z"/>
              </w:rPr>
            </w:pPr>
            <w:del w:id="773" w:author="RoyYL.Wong" w:date="2015-03-16T10:29:00Z">
              <w:r w:rsidRPr="00DB5FD0" w:rsidDel="00695EE0">
                <w:rPr>
                  <w:rFonts w:eastAsia="Arial Unicode MS"/>
                </w:rPr>
                <w:delText xml:space="preserve">where </w:delText>
              </w:r>
            </w:del>
          </w:p>
          <w:p w:rsidR="001328E0" w:rsidRPr="00CF7165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spacing w:before="30" w:after="30"/>
              <w:ind w:left="346"/>
              <w:rPr>
                <w:del w:id="774" w:author="RoyYL.Wong" w:date="2015-03-16T10:29:00Z"/>
              </w:rPr>
            </w:pPr>
            <w:del w:id="775" w:author="RoyYL.Wong" w:date="2015-03-16T10:29:00Z">
              <w:r w:rsidRPr="00DB5FD0" w:rsidDel="00695EE0">
                <w:rPr>
                  <w:rFonts w:eastAsia="Arial Unicode MS"/>
                  <w:b/>
                </w:rPr>
                <w:delText>Initial Margin</w:delText>
              </w:r>
              <w:r w:rsidRPr="00D43D38" w:rsidDel="00695EE0">
                <w:rPr>
                  <w:rFonts w:eastAsia="Arial Unicode MS"/>
                  <w:i/>
                </w:rPr>
                <w:delText xml:space="preserve"> </w:delText>
              </w:r>
              <w:r w:rsidDel="00695EE0">
                <w:rPr>
                  <w:rFonts w:eastAsia="Arial Unicode MS"/>
                  <w:i/>
                </w:rPr>
                <w:delText xml:space="preserve">= </w:delText>
              </w:r>
              <w:r w:rsidRPr="00D43D38" w:rsidDel="00695EE0">
                <w:rPr>
                  <w:rFonts w:eastAsia="Arial Unicode MS"/>
                  <w:i/>
                </w:rPr>
                <w:delText>Regulatory Limit</w:delText>
              </w:r>
              <w:r w:rsidRPr="00122C93" w:rsidDel="00695EE0">
                <w:rPr>
                  <w:i/>
                </w:rPr>
                <w:delText xml:space="preserve"> Usage (TD)</w:delText>
              </w:r>
              <w:r w:rsidRPr="00122C93" w:rsidDel="00695EE0">
                <w:delText xml:space="preserve"> in PRE003_Limit, Collateral and Exposure Details) where </w:delText>
              </w:r>
              <w:r w:rsidRPr="00122C93" w:rsidDel="00695EE0">
                <w:rPr>
                  <w:i/>
                </w:rPr>
                <w:delText>Acc - Source System</w:delText>
              </w:r>
              <w:r w:rsidRPr="00122C93" w:rsidDel="00695EE0">
                <w:delText xml:space="preserve"> = ‘FINIQ’  </w:delText>
              </w:r>
              <w:r w:rsidRPr="00122C93" w:rsidDel="00695EE0">
                <w:rPr>
                  <w:i/>
                </w:rPr>
                <w:delText>Limit Type</w:delText>
              </w:r>
              <w:r w:rsidRPr="00122C93" w:rsidDel="00695EE0">
                <w:delText xml:space="preserve"> = ‘Trading Limit</w:delText>
              </w:r>
              <w:r w:rsidDel="00695EE0">
                <w:delText xml:space="preserve"> (FinIQ FX)</w:delText>
              </w:r>
              <w:r w:rsidRPr="00122C93" w:rsidDel="00695EE0">
                <w:delText>’</w:delText>
              </w:r>
              <w:r w:rsidDel="00695EE0">
                <w:delText xml:space="preserve">  </w:delText>
              </w:r>
              <w:r w:rsidRPr="00D43D38" w:rsidDel="00695EE0">
                <w:rPr>
                  <w:rFonts w:eastAsia="Arial Unicode MS"/>
                </w:rPr>
                <w:delText xml:space="preserve"> under the corresponding </w:delText>
              </w:r>
              <w:r w:rsidRPr="00D43D38" w:rsidDel="00695EE0">
                <w:rPr>
                  <w:i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D43D38" w:rsidDel="00695EE0">
                <w:rPr>
                  <w:rFonts w:cs="Arial"/>
                  <w:i/>
                </w:rPr>
                <w:delText>Account No.</w:delText>
              </w:r>
            </w:del>
          </w:p>
          <w:p w:rsidR="001328E0" w:rsidRPr="00F663ED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6"/>
              <w:rPr>
                <w:del w:id="776" w:author="RoyYL.Wong" w:date="2015-03-16T10:29:00Z"/>
              </w:rPr>
            </w:pPr>
            <w:del w:id="777" w:author="RoyYL.Wong" w:date="2015-03-16T10:29:00Z">
              <w:r w:rsidRPr="00DB5FD0" w:rsidDel="00695EE0">
                <w:rPr>
                  <w:b/>
                </w:rPr>
                <w:delText>MTM Loss</w:delText>
              </w:r>
              <w:r w:rsidDel="00695EE0">
                <w:delText xml:space="preserve"> = Max(0,Sum[</w:delText>
              </w:r>
              <w:r w:rsidRPr="00DB5FD0" w:rsidDel="00695EE0">
                <w:rPr>
                  <w:i/>
                </w:rPr>
                <w:delText>MTM Gain in HKD eqv</w:delText>
              </w:r>
              <w:r w:rsidDel="00695EE0">
                <w:delText>] and Sum [</w:delText>
              </w:r>
              <w:r w:rsidRPr="00DB5FD0" w:rsidDel="00695EE0">
                <w:rPr>
                  <w:i/>
                </w:rPr>
                <w:delText>MTM Loss in HKD eqv</w:delText>
              </w:r>
              <w:r w:rsidDel="00695EE0">
                <w:delText>]</w:delText>
              </w:r>
              <w:r w:rsidRPr="00122C93" w:rsidDel="00695EE0">
                <w:delText xml:space="preserve"> in PRE00</w:delText>
              </w:r>
              <w:r w:rsidDel="00695EE0">
                <w:delText>6</w:delText>
              </w:r>
              <w:r w:rsidRPr="00122C93" w:rsidDel="00695EE0">
                <w:delText>_</w:delText>
              </w:r>
              <w:r w:rsidRPr="00AD74EC" w:rsidDel="00695EE0">
                <w:rPr>
                  <w:lang w:eastAsia="zh-HK"/>
                </w:rPr>
                <w:delText xml:space="preserve"> Daily</w:delText>
              </w:r>
              <w:r w:rsidDel="00695EE0">
                <w:rPr>
                  <w:lang w:eastAsia="zh-HK"/>
                </w:rPr>
                <w:delText xml:space="preserve"> </w:delText>
              </w:r>
              <w:r w:rsidRPr="00AD74EC" w:rsidDel="00695EE0">
                <w:rPr>
                  <w:lang w:eastAsia="zh-HK"/>
                </w:rPr>
                <w:delText>Clients</w:delText>
              </w:r>
              <w:r w:rsidDel="00695EE0">
                <w:rPr>
                  <w:lang w:eastAsia="zh-HK"/>
                </w:rPr>
                <w:delText xml:space="preserve"> </w:delText>
              </w:r>
              <w:r w:rsidRPr="00AD74EC" w:rsidDel="00695EE0">
                <w:rPr>
                  <w:lang w:eastAsia="zh-HK"/>
                </w:rPr>
                <w:delText>Portfolio</w:delText>
              </w:r>
              <w:r w:rsidDel="00695EE0">
                <w:rPr>
                  <w:lang w:eastAsia="zh-HK"/>
                </w:rPr>
                <w:delText xml:space="preserve"> </w:delText>
              </w:r>
              <w:r w:rsidRPr="00AD74EC" w:rsidDel="00695EE0">
                <w:rPr>
                  <w:lang w:eastAsia="zh-HK"/>
                </w:rPr>
                <w:delText>Details</w:delText>
              </w:r>
              <w:r w:rsidRPr="00122C93" w:rsidDel="00695EE0">
                <w:delText xml:space="preserve"> where </w:delText>
              </w:r>
              <w:r w:rsidDel="00695EE0">
                <w:rPr>
                  <w:i/>
                </w:rPr>
                <w:delText>Acc - Source System</w:delText>
              </w:r>
              <w:r w:rsidRPr="00122C93" w:rsidDel="00695EE0">
                <w:delText xml:space="preserve"> = ‘FINIQ’ </w:delText>
              </w:r>
              <w:r w:rsidDel="00695EE0">
                <w:rPr>
                  <w:rFonts w:eastAsia="Arial Unicode MS"/>
                </w:rPr>
                <w:delText xml:space="preserve"> under the corresponding </w:delText>
              </w:r>
              <w:r w:rsidDel="00695EE0">
                <w:rPr>
                  <w:i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 </w:delText>
              </w:r>
              <w:r w:rsidDel="00695EE0">
                <w:rPr>
                  <w:rFonts w:cs="Arial"/>
                  <w:i/>
                </w:rPr>
                <w:delText>Account No.</w:delText>
              </w:r>
              <w:r w:rsidRPr="00DB5FD0" w:rsidDel="00695EE0">
                <w:rPr>
                  <w:rFonts w:cs="Arial"/>
                </w:rPr>
                <w:delText>)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6"/>
              <w:rPr>
                <w:del w:id="778" w:author="RoyYL.Wong" w:date="2015-03-16T10:29:00Z"/>
              </w:rPr>
            </w:pPr>
            <w:del w:id="779" w:author="RoyYL.Wong" w:date="2015-03-16T10:29:00Z">
              <w:r w:rsidRPr="00E14935" w:rsidDel="00695EE0">
                <w:delText>Alignment: Right-aligned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780" w:author="RoyYL.Wong" w:date="2015-03-16T10:29:00Z"/>
              </w:rPr>
            </w:pPr>
            <w:del w:id="781" w:author="RoyYL.Wong" w:date="2015-03-16T10:29:00Z">
              <w:r w:rsidRPr="005E3351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782" w:author="RoyYL.Wong" w:date="2015-03-16T10:29:00Z"/>
        </w:trPr>
        <w:tc>
          <w:tcPr>
            <w:tcW w:w="2358" w:type="dxa"/>
          </w:tcPr>
          <w:p w:rsidR="001328E0" w:rsidRPr="00915C4C" w:rsidDel="00695EE0" w:rsidRDefault="001328E0" w:rsidP="001328E0">
            <w:pPr>
              <w:spacing w:before="60" w:after="60"/>
              <w:rPr>
                <w:del w:id="78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78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(TD)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785" w:author="RoyYL.Wong" w:date="2015-03-16T10:29:00Z"/>
                <w:lang w:eastAsia="zh-HK"/>
              </w:rPr>
            </w:pPr>
            <w:del w:id="786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787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Content"/>
              <w:rPr>
                <w:del w:id="788" w:author="RoyYL.Wong" w:date="2015-03-16T10:29:00Z"/>
                <w:lang w:eastAsia="zh-HK"/>
              </w:rPr>
            </w:pPr>
            <w:del w:id="789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790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Content"/>
              <w:rPr>
                <w:del w:id="791" w:author="RoyYL.Wong" w:date="2015-03-16T10:29:00Z"/>
                <w:lang w:eastAsia="zh-HK"/>
              </w:rPr>
            </w:pPr>
            <w:del w:id="792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</w:del>
          </w:p>
          <w:p w:rsidR="001C620B" w:rsidDel="00695EE0" w:rsidRDefault="001C620B" w:rsidP="001328E0">
            <w:pPr>
              <w:pStyle w:val="TableContent"/>
              <w:rPr>
                <w:del w:id="793" w:author="RoyYL.Wong" w:date="2015-03-16T10:29:00Z"/>
                <w:lang w:eastAsia="zh-HK"/>
              </w:rPr>
            </w:pPr>
          </w:p>
          <w:p w:rsidR="001C620B" w:rsidRPr="008D2797" w:rsidDel="00695EE0" w:rsidRDefault="001C620B" w:rsidP="001C620B">
            <w:pPr>
              <w:pStyle w:val="TableList"/>
              <w:numPr>
                <w:ilvl w:val="0"/>
                <w:numId w:val="0"/>
              </w:numPr>
              <w:rPr>
                <w:del w:id="794" w:author="RoyYL.Wong" w:date="2015-03-16T10:29:00Z"/>
                <w:lang w:eastAsia="zh-HK"/>
              </w:rPr>
            </w:pPr>
            <w:del w:id="795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  <w:p w:rsidR="001C620B" w:rsidRPr="0079225D" w:rsidDel="00695EE0" w:rsidRDefault="001C620B" w:rsidP="001328E0">
            <w:pPr>
              <w:pStyle w:val="TableContent"/>
              <w:rPr>
                <w:del w:id="796" w:author="RoyYL.Wong" w:date="2015-03-16T10:29:00Z"/>
                <w:color w:val="FF0000"/>
              </w:rPr>
            </w:pPr>
          </w:p>
        </w:tc>
        <w:tc>
          <w:tcPr>
            <w:tcW w:w="4428" w:type="dxa"/>
          </w:tcPr>
          <w:p w:rsidR="001328E0" w:rsidRPr="00BB7A4A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797" w:author="RoyYL.Wong" w:date="2015-03-16T10:29:00Z"/>
              </w:rPr>
            </w:pPr>
            <w:del w:id="798" w:author="RoyYL.Wong" w:date="2015-03-16T10:29:00Z">
              <w:r w:rsidRPr="00BB7A4A" w:rsidDel="00695EE0">
                <w:lastRenderedPageBreak/>
                <w:delText xml:space="preserve">Total </w:delText>
              </w:r>
              <w:r w:rsidDel="00695EE0">
                <w:delText xml:space="preserve">trade date </w:delText>
              </w:r>
              <w:r w:rsidRPr="00BB7A4A" w:rsidDel="00695EE0">
                <w:delText>unsecured exposure from T24</w:delText>
              </w:r>
              <w:r w:rsidDel="00695EE0">
                <w:delText xml:space="preserve"> under the corresponding </w:delText>
              </w:r>
              <w:r w:rsidDel="00695EE0">
                <w:rPr>
                  <w:i/>
                </w:rPr>
                <w:delText>Account No.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0"/>
              </w:numPr>
              <w:tabs>
                <w:tab w:val="num" w:pos="346"/>
              </w:tabs>
              <w:ind w:left="340"/>
              <w:rPr>
                <w:del w:id="799" w:author="RoyYL.Wong" w:date="2015-03-16T10:29:00Z"/>
                <w:color w:val="FF0000"/>
              </w:rPr>
            </w:pPr>
          </w:p>
          <w:p w:rsidR="009E363C" w:rsidRPr="009160F5" w:rsidDel="00695EE0" w:rsidRDefault="00506977" w:rsidP="009E363C">
            <w:pPr>
              <w:pStyle w:val="TableList"/>
              <w:numPr>
                <w:ilvl w:val="0"/>
                <w:numId w:val="0"/>
              </w:numPr>
              <w:tabs>
                <w:tab w:val="num" w:pos="346"/>
              </w:tabs>
              <w:spacing w:before="30" w:after="30"/>
              <w:ind w:left="340"/>
              <w:rPr>
                <w:del w:id="800" w:author="RoyYL.Wong" w:date="2015-03-16T10:29:00Z"/>
                <w:color w:val="00B0F0"/>
              </w:rPr>
            </w:pPr>
            <w:del w:id="801" w:author="RoyYL.Wong" w:date="2015-03-16T10:29:00Z">
              <w:r w:rsidRPr="00506977" w:rsidDel="00695EE0">
                <w:rPr>
                  <w:color w:val="00B0F0"/>
                </w:rPr>
                <w:delText xml:space="preserve">[Remarks: </w:delText>
              </w:r>
              <w:r w:rsidRPr="00506977" w:rsidDel="00695EE0">
                <w:rPr>
                  <w:rFonts w:ascii="Times New Roman" w:hAnsi="Times New Roman"/>
                  <w:iCs/>
                  <w:color w:val="00B0F0"/>
                </w:rPr>
                <w:delText xml:space="preserve"> There is a loan level indicator in </w:delText>
              </w:r>
              <w:r w:rsidRPr="00506977" w:rsidDel="00695EE0">
                <w:rPr>
                  <w:rFonts w:ascii="Times New Roman" w:hAnsi="Times New Roman"/>
                  <w:iCs/>
                  <w:color w:val="00B0F0"/>
                </w:rPr>
                <w:lastRenderedPageBreak/>
                <w:delText xml:space="preserve">T24 to define whether a loan is secured / unsecured. 1 facility can have more than 1 loan(s). </w:delText>
              </w:r>
              <w:r w:rsidRPr="00506977" w:rsidDel="00695EE0">
                <w:rPr>
                  <w:rFonts w:ascii="Times New Roman" w:hAnsi="Times New Roman"/>
                  <w:i/>
                  <w:iCs/>
                  <w:color w:val="00B0F0"/>
                </w:rPr>
                <w:delText xml:space="preserve"> </w:delText>
              </w:r>
              <w:r w:rsidRPr="00506977" w:rsidDel="00695EE0">
                <w:rPr>
                  <w:rFonts w:ascii="Times New Roman" w:hAnsi="Times New Roman"/>
                  <w:iCs/>
                  <w:color w:val="00B0F0"/>
                </w:rPr>
                <w:delText>A facility in T24 main account can have both secured and unsecured loan.]</w:delText>
              </w:r>
            </w:del>
          </w:p>
          <w:p w:rsidR="009E363C" w:rsidDel="00695EE0" w:rsidRDefault="009E363C" w:rsidP="001328E0">
            <w:pPr>
              <w:pStyle w:val="TableList"/>
              <w:numPr>
                <w:ilvl w:val="0"/>
                <w:numId w:val="0"/>
              </w:numPr>
              <w:tabs>
                <w:tab w:val="num" w:pos="346"/>
              </w:tabs>
              <w:ind w:left="340"/>
              <w:rPr>
                <w:del w:id="802" w:author="RoyYL.Wong" w:date="2015-03-16T10:29:00Z"/>
                <w:color w:val="FF0000"/>
              </w:rPr>
            </w:pPr>
          </w:p>
          <w:p w:rsidR="00000000" w:rsidDel="00695EE0" w:rsidRDefault="007414F0">
            <w:pPr>
              <w:pStyle w:val="TableList"/>
              <w:numPr>
                <w:ilvl w:val="0"/>
                <w:numId w:val="0"/>
              </w:numPr>
              <w:ind w:left="340"/>
              <w:rPr>
                <w:del w:id="803" w:author="RoyYL.Wong" w:date="2015-03-16T10:29:00Z"/>
              </w:rPr>
            </w:pPr>
            <w:del w:id="804" w:author="RoyYL.Wong" w:date="2015-03-16T10:29:00Z">
              <w:r w:rsidDel="00695EE0">
                <w:rPr>
                  <w:rFonts w:cs="Arial"/>
                </w:rPr>
                <w:delText xml:space="preserve">T24 Unsecured </w:delText>
              </w:r>
              <w:r w:rsidRPr="00915C4C" w:rsidDel="00695EE0">
                <w:rPr>
                  <w:rFonts w:cs="Arial" w:hint="eastAsia"/>
                </w:rPr>
                <w:delText>Exposure</w:delText>
              </w:r>
              <w:r w:rsidRPr="00915C4C" w:rsidDel="00695EE0">
                <w:rPr>
                  <w:rFonts w:cs="Arial"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(TD) = </w:delText>
              </w:r>
              <w:r w:rsidR="00506977" w:rsidRPr="00506977" w:rsidDel="00695EE0">
                <w:rPr>
                  <w:rFonts w:cs="Arial"/>
                </w:rPr>
                <w:delText>∑(</w:delText>
              </w:r>
              <w:r w:rsidR="005915CE" w:rsidRPr="00B71197" w:rsidDel="00695EE0">
                <w:rPr>
                  <w:rFonts w:cs="Arial"/>
                  <w:b/>
                </w:rPr>
                <w:delText>Portion of Unsecured Exposure</w:delText>
              </w:r>
              <w:r w:rsidR="00506977" w:rsidRPr="00506977" w:rsidDel="00695EE0">
                <w:rPr>
                  <w:rFonts w:cs="Arial"/>
                </w:rPr>
                <w:delText>)</w:delText>
              </w:r>
              <w:r w:rsidDel="00695EE0">
                <w:rPr>
                  <w:rFonts w:cs="Arial"/>
                </w:rPr>
                <w:delText xml:space="preserve"> calculated by each</w:delText>
              </w:r>
              <w:r w:rsidR="005915CE" w:rsidDel="00695EE0">
                <w:delText xml:space="preserve"> case in section  </w:delText>
              </w:r>
              <w:r w:rsidR="00506977" w:rsidDel="00695EE0">
                <w:fldChar w:fldCharType="begin"/>
              </w:r>
              <w:r w:rsidR="005915CE" w:rsidDel="00695EE0">
                <w:delInstrText xml:space="preserve"> REF _Ref413924393 \r \h </w:delInstrText>
              </w:r>
              <w:r w:rsidR="00506977" w:rsidDel="00695EE0">
                <w:fldChar w:fldCharType="separate"/>
              </w:r>
              <w:r w:rsidR="005915CE" w:rsidDel="00695EE0">
                <w:delText>2.2.1.2</w:delText>
              </w:r>
              <w:r w:rsidR="00506977" w:rsidDel="00695EE0">
                <w:fldChar w:fldCharType="end"/>
              </w:r>
              <w:r w:rsidR="005915CE" w:rsidDel="00695EE0">
                <w:delText xml:space="preserve"> </w:delText>
              </w:r>
              <w:r w:rsidR="00506977" w:rsidDel="00695EE0">
                <w:fldChar w:fldCharType="begin"/>
              </w:r>
              <w:r w:rsidR="005915CE" w:rsidDel="00695EE0">
                <w:delInstrText xml:space="preserve"> REF _Ref413924450 \h </w:delInstrText>
              </w:r>
              <w:r w:rsidR="00506977" w:rsidDel="00695EE0">
                <w:fldChar w:fldCharType="separate"/>
              </w:r>
              <w:r w:rsidR="005915CE" w:rsidDel="00695EE0">
                <w:delText>Determine secured and unsecured Exposure</w:delText>
              </w:r>
              <w:r w:rsidR="00506977" w:rsidDel="00695EE0">
                <w:fldChar w:fldCharType="end"/>
              </w:r>
              <w:r w:rsidR="005915CE" w:rsidDel="00695EE0">
                <w:delText xml:space="preserve"> </w:delText>
              </w:r>
              <w:r w:rsidR="001328E0" w:rsidDel="00695EE0">
                <w:delText>below</w:delText>
              </w:r>
              <w:r w:rsidR="005915CE" w:rsidDel="00695EE0">
                <w:delText>.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805" w:author="RoyYL.Wong" w:date="2015-03-16T10:29:00Z"/>
              </w:rPr>
            </w:pPr>
            <w:del w:id="806" w:author="RoyYL.Wong" w:date="2015-03-16T10:29:00Z">
              <w:r w:rsidRPr="00E14935" w:rsidDel="00695EE0">
                <w:delText>Alignment: Right-aligned</w:delText>
              </w:r>
            </w:del>
          </w:p>
          <w:p w:rsidR="00000000" w:rsidDel="00695EE0" w:rsidRDefault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807" w:author="RoyYL.Wong" w:date="2015-03-16T10:29:00Z"/>
              </w:rPr>
            </w:pPr>
            <w:del w:id="808" w:author="RoyYL.Wong" w:date="2015-03-16T10:29:00Z">
              <w:r w:rsidRPr="005E3351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809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81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11" w:author="RoyYL.Wong" w:date="2015-03-16T10:29:00Z"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 xml:space="preserve">Sum of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FinIQ Exposure &amp;</w:delText>
              </w:r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Exposure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(TD)</w:delText>
              </w:r>
            </w:del>
          </w:p>
        </w:tc>
        <w:tc>
          <w:tcPr>
            <w:tcW w:w="2611" w:type="dxa"/>
          </w:tcPr>
          <w:p w:rsidR="001328E0" w:rsidRPr="00701081" w:rsidDel="00695EE0" w:rsidRDefault="001328E0" w:rsidP="001328E0">
            <w:pPr>
              <w:pStyle w:val="TableContent"/>
              <w:rPr>
                <w:del w:id="812" w:author="RoyYL.Wong" w:date="2015-03-16T10:29:00Z"/>
              </w:rPr>
            </w:pPr>
            <w:del w:id="813" w:author="RoyYL.Wong" w:date="2015-03-16T10:29:00Z">
              <w:r w:rsidRPr="00701081" w:rsidDel="00695EE0">
                <w:delText>Section 1</w:delText>
              </w:r>
            </w:del>
          </w:p>
        </w:tc>
        <w:tc>
          <w:tcPr>
            <w:tcW w:w="4428" w:type="dxa"/>
          </w:tcPr>
          <w:p w:rsidR="001328E0" w:rsidRPr="008D2797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-21"/>
              <w:rPr>
                <w:del w:id="814" w:author="RoyYL.Wong" w:date="2015-03-16T10:29:00Z"/>
                <w:rFonts w:cs="Arial"/>
                <w:i/>
              </w:rPr>
            </w:pPr>
            <w:del w:id="815" w:author="RoyYL.Wong" w:date="2015-03-16T10:29:00Z">
              <w:r w:rsidRPr="008D2797" w:rsidDel="00695EE0">
                <w:rPr>
                  <w:rFonts w:cs="Arial"/>
                </w:rPr>
                <w:delText xml:space="preserve">= </w:delText>
              </w:r>
              <w:r w:rsidRPr="008D2797" w:rsidDel="00695EE0">
                <w:rPr>
                  <w:rFonts w:cs="Arial"/>
                  <w:i/>
                </w:rPr>
                <w:delText>FINIQ</w:delText>
              </w:r>
              <w:r w:rsidDel="00695EE0">
                <w:rPr>
                  <w:rFonts w:cs="Arial"/>
                  <w:i/>
                </w:rPr>
                <w:delText xml:space="preserve"> Exposure</w:delText>
              </w:r>
              <w:r w:rsidRPr="008D2797" w:rsidDel="00695EE0">
                <w:rPr>
                  <w:rFonts w:cs="Arial"/>
                  <w:i/>
                </w:rPr>
                <w:delText xml:space="preserve"> (TD)</w:delText>
              </w:r>
              <w:r w:rsidRPr="008D2797" w:rsidDel="00695EE0">
                <w:rPr>
                  <w:rFonts w:cs="Arial"/>
                </w:rPr>
                <w:delText xml:space="preserve"> + </w:delText>
              </w:r>
              <w:r w:rsidRPr="00E21C44" w:rsidDel="00695EE0">
                <w:rPr>
                  <w:rFonts w:cs="Arial"/>
                  <w:i/>
                </w:rPr>
                <w:delText xml:space="preserve"> T24</w:delText>
              </w:r>
              <w:r w:rsidRPr="008D2797" w:rsidDel="00695EE0">
                <w:rPr>
                  <w:rFonts w:cs="Arial"/>
                  <w:i/>
                </w:rPr>
                <w:delText xml:space="preserve"> Unsecured </w:delText>
              </w:r>
              <w:r w:rsidRPr="008D2797" w:rsidDel="00695EE0">
                <w:rPr>
                  <w:rFonts w:cs="Arial" w:hint="eastAsia"/>
                  <w:i/>
                </w:rPr>
                <w:delText>Exposure</w:delText>
              </w:r>
              <w:r w:rsidRPr="008D2797" w:rsidDel="00695EE0">
                <w:rPr>
                  <w:rFonts w:cs="Arial"/>
                  <w:i/>
                </w:rPr>
                <w:delText xml:space="preserve"> (TD)</w:delText>
              </w:r>
            </w:del>
          </w:p>
          <w:p w:rsidR="001328E0" w:rsidRPr="008D2797" w:rsidDel="00695EE0" w:rsidRDefault="001328E0" w:rsidP="001328E0">
            <w:pPr>
              <w:pStyle w:val="TableList"/>
              <w:tabs>
                <w:tab w:val="clear" w:pos="1870"/>
                <w:tab w:val="num" w:pos="347"/>
              </w:tabs>
              <w:ind w:left="347"/>
              <w:rPr>
                <w:del w:id="816" w:author="RoyYL.Wong" w:date="2015-03-16T10:29:00Z"/>
              </w:rPr>
            </w:pPr>
            <w:del w:id="817" w:author="RoyYL.Wong" w:date="2015-03-16T10:29:00Z">
              <w:r w:rsidRPr="008D2797" w:rsidDel="00695EE0">
                <w:delText>Alignment: Right-aligned</w:delText>
              </w:r>
            </w:del>
          </w:p>
          <w:p w:rsidR="001328E0" w:rsidRPr="008D2797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818" w:author="RoyYL.Wong" w:date="2015-03-16T10:29:00Z"/>
              </w:rPr>
            </w:pPr>
            <w:del w:id="819" w:author="RoyYL.Wong" w:date="2015-03-16T10:29:00Z">
              <w:r w:rsidRPr="008D2797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820" w:author="RoyYL.Wong" w:date="2015-03-16T10:29:00Z"/>
        </w:trPr>
        <w:tc>
          <w:tcPr>
            <w:tcW w:w="2358" w:type="dxa"/>
          </w:tcPr>
          <w:p w:rsidR="001328E0" w:rsidRPr="00701081" w:rsidDel="00695EE0" w:rsidRDefault="001328E0" w:rsidP="001328E0">
            <w:pPr>
              <w:spacing w:before="60" w:after="60"/>
              <w:rPr>
                <w:del w:id="821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22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% of Capital Base (Unsecured Portion) (TD)</w:delText>
              </w:r>
            </w:del>
          </w:p>
        </w:tc>
        <w:tc>
          <w:tcPr>
            <w:tcW w:w="2611" w:type="dxa"/>
          </w:tcPr>
          <w:p w:rsidR="001328E0" w:rsidRPr="00701081" w:rsidDel="00695EE0" w:rsidRDefault="001328E0" w:rsidP="001328E0">
            <w:pPr>
              <w:pStyle w:val="TableContent"/>
              <w:rPr>
                <w:del w:id="823" w:author="RoyYL.Wong" w:date="2015-03-16T10:29:00Z"/>
              </w:rPr>
            </w:pPr>
            <w:del w:id="824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</w:tcPr>
          <w:p w:rsidR="001328E0" w:rsidRPr="0047522B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-21"/>
              <w:rPr>
                <w:del w:id="825" w:author="RoyYL.Wong" w:date="2015-03-16T10:29:00Z"/>
                <w:rFonts w:cs="Arial"/>
              </w:rPr>
            </w:pPr>
            <w:del w:id="826" w:author="RoyYL.Wong" w:date="2015-03-16T10:29:00Z">
              <w:r w:rsidDel="00695EE0">
                <w:rPr>
                  <w:rFonts w:cs="Arial"/>
                </w:rPr>
                <w:delText xml:space="preserve">= </w:delText>
              </w:r>
              <w:r w:rsidRPr="00701081" w:rsidDel="00695EE0">
                <w:rPr>
                  <w:rFonts w:cs="Arial"/>
                </w:rPr>
                <w:delText xml:space="preserve">  </w:delText>
              </w:r>
              <w:r w:rsidRPr="00E21C44" w:rsidDel="00695EE0">
                <w:rPr>
                  <w:rFonts w:cs="Arial"/>
                  <w:i/>
                </w:rPr>
                <w:delText>Sum of FinIQ Exposure &amp;T24 Unsecured Exposure (TD)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/ </w:delText>
              </w:r>
              <w:r w:rsidRPr="00E21C44" w:rsidDel="00695EE0">
                <w:rPr>
                  <w:rFonts w:cs="Arial"/>
                  <w:i/>
                </w:rPr>
                <w:delText xml:space="preserve">BOCIL Daily </w:delText>
              </w:r>
              <w:r w:rsidRPr="0047522B" w:rsidDel="00695EE0">
                <w:rPr>
                  <w:rFonts w:cs="Arial" w:hint="eastAsia"/>
                  <w:i/>
                </w:rPr>
                <w:delText>Capital Base</w:delText>
              </w:r>
              <w:r w:rsidDel="00695EE0">
                <w:rPr>
                  <w:rFonts w:cs="Arial"/>
                </w:rPr>
                <w:delText xml:space="preserve"> * 100%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27" w:author="RoyYL.Wong" w:date="2015-03-16T10:29:00Z"/>
                <w:rFonts w:cs="Arial"/>
              </w:rPr>
            </w:pPr>
            <w:del w:id="828" w:author="RoyYL.Wong" w:date="2015-03-16T10:29:00Z">
              <w:r w:rsidRPr="00E14935" w:rsidDel="00695EE0">
                <w:delText>Alignment: Right-aligned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29" w:author="RoyYL.Wong" w:date="2015-03-16T10:29:00Z"/>
                <w:rFonts w:cs="Arial"/>
              </w:rPr>
            </w:pPr>
            <w:del w:id="830" w:author="RoyYL.Wong" w:date="2015-03-16T10:29:00Z">
              <w:r w:rsidRPr="002320DD" w:rsidDel="00695EE0">
                <w:rPr>
                  <w:szCs w:val="20"/>
                </w:rPr>
                <w:delText>Format:  ##0.00%</w:delText>
              </w:r>
            </w:del>
          </w:p>
        </w:tc>
      </w:tr>
      <w:tr w:rsidR="001328E0" w:rsidRPr="001C019A" w:rsidDel="00695EE0" w:rsidTr="00A413CE">
        <w:trPr>
          <w:trHeight w:val="2780"/>
          <w:del w:id="831" w:author="RoyYL.Wong" w:date="2015-03-16T10:29:00Z"/>
        </w:trPr>
        <w:tc>
          <w:tcPr>
            <w:tcW w:w="2358" w:type="dxa"/>
          </w:tcPr>
          <w:p w:rsidR="001328E0" w:rsidRPr="00701081" w:rsidDel="00695EE0" w:rsidRDefault="001328E0" w:rsidP="001328E0">
            <w:pPr>
              <w:spacing w:before="60" w:after="60"/>
              <w:rPr>
                <w:del w:id="83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3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(TD)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834" w:author="RoyYL.Wong" w:date="2015-03-16T10:29:00Z"/>
                <w:lang w:eastAsia="zh-HK"/>
              </w:rPr>
            </w:pPr>
            <w:del w:id="835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836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Content"/>
              <w:rPr>
                <w:del w:id="837" w:author="RoyYL.Wong" w:date="2015-03-16T10:29:00Z"/>
                <w:lang w:eastAsia="zh-HK"/>
              </w:rPr>
            </w:pPr>
            <w:del w:id="838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839" w:author="RoyYL.Wong" w:date="2015-03-16T10:29:00Z"/>
                <w:lang w:eastAsia="zh-HK"/>
              </w:rPr>
            </w:pPr>
          </w:p>
          <w:p w:rsidR="001328E0" w:rsidRPr="008D2797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840" w:author="RoyYL.Wong" w:date="2015-03-16T10:29:00Z"/>
                <w:lang w:eastAsia="zh-HK"/>
              </w:rPr>
            </w:pPr>
            <w:del w:id="841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842" w:author="RoyYL.Wong" w:date="2015-03-16T10:29:00Z"/>
              </w:rPr>
            </w:pPr>
          </w:p>
          <w:p w:rsidR="001C620B" w:rsidRPr="008D2797" w:rsidDel="00695EE0" w:rsidRDefault="001C620B" w:rsidP="001C620B">
            <w:pPr>
              <w:pStyle w:val="TableList"/>
              <w:numPr>
                <w:ilvl w:val="0"/>
                <w:numId w:val="0"/>
              </w:numPr>
              <w:rPr>
                <w:del w:id="843" w:author="RoyYL.Wong" w:date="2015-03-16T10:29:00Z"/>
                <w:lang w:eastAsia="zh-HK"/>
              </w:rPr>
            </w:pPr>
            <w:del w:id="844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  <w:p w:rsidR="001C620B" w:rsidRPr="00701081" w:rsidDel="00695EE0" w:rsidRDefault="001C620B" w:rsidP="001328E0">
            <w:pPr>
              <w:pStyle w:val="TableContent"/>
              <w:rPr>
                <w:del w:id="845" w:author="RoyYL.Wong" w:date="2015-03-16T10:29:00Z"/>
              </w:rPr>
            </w:pPr>
          </w:p>
        </w:tc>
        <w:tc>
          <w:tcPr>
            <w:tcW w:w="4428" w:type="dxa"/>
          </w:tcPr>
          <w:p w:rsidR="001328E0" w:rsidRPr="00BB7A4A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846" w:author="RoyYL.Wong" w:date="2015-03-16T10:29:00Z"/>
              </w:rPr>
            </w:pPr>
            <w:del w:id="847" w:author="RoyYL.Wong" w:date="2015-03-16T10:29:00Z">
              <w:r w:rsidRPr="00BB7A4A" w:rsidDel="00695EE0">
                <w:delText xml:space="preserve">Total </w:delText>
              </w:r>
              <w:r w:rsidDel="00695EE0">
                <w:delText xml:space="preserve">trade date </w:delText>
              </w:r>
              <w:r w:rsidRPr="00BB7A4A" w:rsidDel="00695EE0">
                <w:delText>secured exposure from T24</w:delText>
              </w:r>
              <w:r w:rsidDel="00695EE0">
                <w:delText xml:space="preserve"> under the corresponding</w:delText>
              </w:r>
              <w:r w:rsidDel="00695EE0">
                <w:rPr>
                  <w:i/>
                </w:rPr>
                <w:delText xml:space="preserve"> Account No.</w:delText>
              </w:r>
            </w:del>
          </w:p>
          <w:p w:rsidR="001328E0" w:rsidDel="00695EE0" w:rsidRDefault="001328E0" w:rsidP="001328E0">
            <w:pPr>
              <w:pStyle w:val="TableList"/>
              <w:numPr>
                <w:ilvl w:val="0"/>
                <w:numId w:val="0"/>
              </w:numPr>
              <w:tabs>
                <w:tab w:val="num" w:pos="346"/>
              </w:tabs>
              <w:ind w:left="340"/>
              <w:rPr>
                <w:del w:id="848" w:author="RoyYL.Wong" w:date="2015-03-16T10:29:00Z"/>
                <w:color w:val="FF0000"/>
              </w:rPr>
            </w:pPr>
          </w:p>
          <w:p w:rsidR="007414F0" w:rsidDel="00695EE0" w:rsidRDefault="00784003" w:rsidP="001328E0">
            <w:pPr>
              <w:pStyle w:val="TableList"/>
              <w:numPr>
                <w:ilvl w:val="0"/>
                <w:numId w:val="0"/>
              </w:numPr>
              <w:tabs>
                <w:tab w:val="num" w:pos="346"/>
              </w:tabs>
              <w:ind w:left="340"/>
              <w:rPr>
                <w:del w:id="849" w:author="RoyYL.Wong" w:date="2015-03-16T10:29:00Z"/>
              </w:rPr>
            </w:pPr>
            <w:del w:id="850" w:author="RoyYL.Wong" w:date="2015-03-16T10:29:00Z">
              <w:r w:rsidDel="00695EE0">
                <w:rPr>
                  <w:rFonts w:cs="Arial"/>
                </w:rPr>
                <w:delText>S</w:delText>
              </w:r>
              <w:r w:rsidR="007414F0" w:rsidDel="00695EE0">
                <w:rPr>
                  <w:rFonts w:cs="Arial"/>
                </w:rPr>
                <w:delText xml:space="preserve">ecured </w:delText>
              </w:r>
              <w:r w:rsidR="007414F0" w:rsidRPr="00915C4C" w:rsidDel="00695EE0">
                <w:rPr>
                  <w:rFonts w:cs="Arial" w:hint="eastAsia"/>
                </w:rPr>
                <w:delText>Exposure</w:delText>
              </w:r>
              <w:r w:rsidR="007414F0" w:rsidRPr="00915C4C" w:rsidDel="00695EE0">
                <w:rPr>
                  <w:rFonts w:cs="Arial"/>
                </w:rPr>
                <w:delText xml:space="preserve"> </w:delText>
              </w:r>
              <w:r w:rsidR="007414F0" w:rsidDel="00695EE0">
                <w:rPr>
                  <w:rFonts w:cs="Arial"/>
                </w:rPr>
                <w:delText xml:space="preserve">(TD) = </w:delText>
              </w:r>
              <w:r w:rsidR="007414F0" w:rsidRPr="005915CE" w:rsidDel="00695EE0">
                <w:rPr>
                  <w:rFonts w:cs="Arial"/>
                </w:rPr>
                <w:delText>∑(</w:delText>
              </w:r>
              <w:r w:rsidR="007414F0" w:rsidRPr="00B71197" w:rsidDel="00695EE0">
                <w:rPr>
                  <w:rFonts w:cs="Arial"/>
                  <w:b/>
                </w:rPr>
                <w:delText xml:space="preserve">Portion of </w:delText>
              </w:r>
              <w:r w:rsidR="007414F0" w:rsidDel="00695EE0">
                <w:rPr>
                  <w:rFonts w:cs="Arial"/>
                  <w:b/>
                </w:rPr>
                <w:delText>S</w:delText>
              </w:r>
              <w:r w:rsidR="007414F0" w:rsidRPr="00B71197" w:rsidDel="00695EE0">
                <w:rPr>
                  <w:rFonts w:cs="Arial"/>
                  <w:b/>
                </w:rPr>
                <w:delText>ecured Exposure</w:delText>
              </w:r>
              <w:r w:rsidR="007414F0" w:rsidRPr="005915CE" w:rsidDel="00695EE0">
                <w:rPr>
                  <w:rFonts w:cs="Arial"/>
                </w:rPr>
                <w:delText>)</w:delText>
              </w:r>
              <w:r w:rsidR="007414F0" w:rsidDel="00695EE0">
                <w:rPr>
                  <w:rFonts w:cs="Arial"/>
                </w:rPr>
                <w:delText xml:space="preserve"> calculated by each</w:delText>
              </w:r>
              <w:r w:rsidR="007414F0" w:rsidDel="00695EE0">
                <w:delText xml:space="preserve"> case in section  </w:delText>
              </w:r>
              <w:r w:rsidR="00506977" w:rsidDel="00695EE0">
                <w:fldChar w:fldCharType="begin"/>
              </w:r>
              <w:r w:rsidR="007414F0" w:rsidDel="00695EE0">
                <w:delInstrText xml:space="preserve"> REF _Ref413924393 \r \h </w:delInstrText>
              </w:r>
              <w:r w:rsidR="00506977" w:rsidDel="00695EE0">
                <w:fldChar w:fldCharType="separate"/>
              </w:r>
              <w:r w:rsidR="007414F0" w:rsidDel="00695EE0">
                <w:delText>2.2.1.2</w:delText>
              </w:r>
              <w:r w:rsidR="00506977" w:rsidDel="00695EE0">
                <w:fldChar w:fldCharType="end"/>
              </w:r>
              <w:r w:rsidR="007414F0" w:rsidDel="00695EE0">
                <w:delText xml:space="preserve"> </w:delText>
              </w:r>
              <w:r w:rsidR="00506977" w:rsidDel="00695EE0">
                <w:fldChar w:fldCharType="begin"/>
              </w:r>
              <w:r w:rsidR="007414F0" w:rsidDel="00695EE0">
                <w:delInstrText xml:space="preserve"> REF _Ref413924450 \h </w:delInstrText>
              </w:r>
              <w:r w:rsidR="00506977" w:rsidDel="00695EE0">
                <w:fldChar w:fldCharType="separate"/>
              </w:r>
              <w:r w:rsidR="007414F0" w:rsidDel="00695EE0">
                <w:delText>Determine secured and unsecured Exposure</w:delText>
              </w:r>
              <w:r w:rsidR="00506977" w:rsidDel="00695EE0">
                <w:fldChar w:fldCharType="end"/>
              </w:r>
              <w:r w:rsidR="007414F0" w:rsidDel="00695EE0">
                <w:delText xml:space="preserve"> below.</w:delText>
              </w:r>
            </w:del>
          </w:p>
          <w:p w:rsidR="007414F0" w:rsidDel="00695EE0" w:rsidRDefault="007414F0" w:rsidP="001328E0">
            <w:pPr>
              <w:pStyle w:val="TableList"/>
              <w:numPr>
                <w:ilvl w:val="0"/>
                <w:numId w:val="0"/>
              </w:numPr>
              <w:tabs>
                <w:tab w:val="num" w:pos="346"/>
              </w:tabs>
              <w:ind w:left="340"/>
              <w:rPr>
                <w:del w:id="851" w:author="RoyYL.Wong" w:date="2015-03-16T10:29:00Z"/>
                <w:color w:val="FF0000"/>
              </w:rPr>
            </w:pPr>
          </w:p>
          <w:p w:rsidR="001328E0" w:rsidRPr="00C10A6C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52" w:author="RoyYL.Wong" w:date="2015-03-16T10:29:00Z"/>
                <w:rFonts w:cs="Arial"/>
              </w:rPr>
            </w:pPr>
            <w:del w:id="853" w:author="RoyYL.Wong" w:date="2015-03-16T10:29:00Z">
              <w:r w:rsidRPr="00E14935" w:rsidDel="00695EE0">
                <w:delText>Alignment: Right-aligned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54" w:author="RoyYL.Wong" w:date="2015-03-16T10:29:00Z"/>
                <w:rFonts w:cs="Arial"/>
              </w:rPr>
            </w:pPr>
            <w:del w:id="855" w:author="RoyYL.Wong" w:date="2015-03-16T10:29:00Z">
              <w:r w:rsidRPr="005E3351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856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85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5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Market Value of Collateral (TD)</w:delText>
              </w:r>
            </w:del>
          </w:p>
        </w:tc>
        <w:tc>
          <w:tcPr>
            <w:tcW w:w="2611" w:type="dxa"/>
          </w:tcPr>
          <w:p w:rsidR="001328E0" w:rsidRPr="00701081" w:rsidDel="00695EE0" w:rsidRDefault="001328E0" w:rsidP="001328E0">
            <w:pPr>
              <w:pStyle w:val="TableContent"/>
              <w:rPr>
                <w:del w:id="859" w:author="RoyYL.Wong" w:date="2015-03-16T10:29:00Z"/>
              </w:rPr>
            </w:pPr>
            <w:del w:id="860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</w:tc>
        <w:tc>
          <w:tcPr>
            <w:tcW w:w="4428" w:type="dxa"/>
          </w:tcPr>
          <w:p w:rsidR="001328E0" w:rsidRPr="001C620B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 w:hanging="359"/>
              <w:rPr>
                <w:del w:id="861" w:author="RoyYL.Wong" w:date="2015-03-16T10:29:00Z"/>
              </w:rPr>
            </w:pPr>
            <w:del w:id="862" w:author="RoyYL.Wong" w:date="2015-03-16T10:29:00Z">
              <w:r w:rsidRPr="001C620B" w:rsidDel="00695EE0">
                <w:delText xml:space="preserve">Total trade date collateral market value </w:delText>
              </w:r>
              <w:r w:rsidR="001C620B" w:rsidDel="00695EE0">
                <w:delText xml:space="preserve">(sub-part to BOCIL) </w:delText>
              </w:r>
              <w:r w:rsidRPr="001C620B" w:rsidDel="00695EE0">
                <w:delText xml:space="preserve">under the corresponding T24 account </w:delText>
              </w:r>
            </w:del>
          </w:p>
          <w:p w:rsidR="007414F0" w:rsidRPr="007414F0" w:rsidDel="00695EE0" w:rsidRDefault="00A33998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63" w:author="RoyYL.Wong" w:date="2015-03-16T10:29:00Z"/>
                <w:rFonts w:cs="Arial"/>
              </w:rPr>
            </w:pPr>
            <w:del w:id="864" w:author="RoyYL.Wong" w:date="2015-03-16T10:29:00Z">
              <w:r w:rsidRPr="00A33998" w:rsidDel="00695EE0">
                <w:rPr>
                  <w:rFonts w:eastAsia="Arial Unicode MS"/>
                  <w:i/>
                </w:rPr>
                <w:delText>Collateral Market Value (TD)</w:delText>
              </w:r>
              <w:r w:rsidR="00DE41F2" w:rsidRPr="001C620B" w:rsidDel="00695EE0">
                <w:delText xml:space="preserve"> </w:delText>
              </w:r>
              <w:r w:rsidDel="00695EE0">
                <w:delText xml:space="preserve">in </w:delText>
              </w:r>
              <w:r w:rsidDel="00695EE0">
                <w:rPr>
                  <w:lang w:eastAsia="zh-HK"/>
                </w:rPr>
                <w:delText xml:space="preserve">[ERMS-RPT-003] Limit and Exposure Details Report * </w:delText>
              </w:r>
              <w:r w:rsidDel="00695EE0">
                <w:rPr>
                  <w:i/>
                  <w:lang w:eastAsia="zh-HK"/>
                </w:rPr>
                <w:delText>Weighted Average Loan Sub-Part Ratio</w:delText>
              </w:r>
              <w:r w:rsidDel="00695EE0">
                <w:delText xml:space="preserve"> in </w:delText>
              </w:r>
              <w:r w:rsidDel="00695EE0">
                <w:rPr>
                  <w:lang w:eastAsia="zh-HK"/>
                </w:rPr>
                <w:delText xml:space="preserve">[ERMS-RPT-005] </w:delText>
              </w:r>
              <w:r w:rsidDel="00695EE0">
                <w:delText xml:space="preserve"> </w:delText>
              </w:r>
              <w:r w:rsidDel="00695EE0">
                <w:rPr>
                  <w:lang w:eastAsia="zh-HK"/>
                </w:rPr>
                <w:delText>Loan Sub-Participation</w:delText>
              </w:r>
              <w:r w:rsidR="001C620B" w:rsidDel="00695EE0">
                <w:rPr>
                  <w:lang w:eastAsia="zh-HK"/>
                </w:rPr>
                <w:delText xml:space="preserve"> Report</w:delText>
              </w:r>
            </w:del>
          </w:p>
          <w:p w:rsidR="001328E0" w:rsidRPr="001C620B" w:rsidDel="00695EE0" w:rsidRDefault="00A33998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65" w:author="RoyYL.Wong" w:date="2015-03-16T10:29:00Z"/>
                <w:rFonts w:cs="Arial"/>
              </w:rPr>
            </w:pPr>
            <w:del w:id="866" w:author="RoyYL.Wong" w:date="2015-03-16T10:29:00Z">
              <w:r w:rsidDel="00695EE0">
                <w:delText>Alignment: Right-aligned</w:delText>
              </w:r>
            </w:del>
          </w:p>
          <w:p w:rsidR="001328E0" w:rsidDel="00695EE0" w:rsidRDefault="00A33998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867" w:author="RoyYL.Wong" w:date="2015-03-16T10:29:00Z"/>
              </w:rPr>
            </w:pPr>
            <w:del w:id="868" w:author="RoyYL.Wong" w:date="2015-03-16T10:29:00Z">
              <w:r w:rsidDel="00695EE0">
                <w:rPr>
                  <w:szCs w:val="20"/>
                </w:rPr>
                <w:delText>Format:  #,##0</w:delText>
              </w:r>
            </w:del>
          </w:p>
        </w:tc>
      </w:tr>
      <w:tr w:rsidR="00DE41F2" w:rsidRPr="001C019A" w:rsidDel="00695EE0" w:rsidTr="00EA1E6B">
        <w:trPr>
          <w:trHeight w:val="516"/>
          <w:del w:id="869" w:author="RoyYL.Wong" w:date="2015-03-16T10:29:00Z"/>
        </w:trPr>
        <w:tc>
          <w:tcPr>
            <w:tcW w:w="2358" w:type="dxa"/>
          </w:tcPr>
          <w:p w:rsidR="00DE41F2" w:rsidDel="00695EE0" w:rsidRDefault="00DE41F2" w:rsidP="001328E0">
            <w:pPr>
              <w:spacing w:before="60" w:after="60"/>
              <w:rPr>
                <w:del w:id="87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71" w:author="RoyYL.Wong" w:date="2015-03-16T10:29:00Z"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Collateral Sharing under Cross Collateralization (TD)</w:delText>
              </w:r>
            </w:del>
          </w:p>
        </w:tc>
        <w:tc>
          <w:tcPr>
            <w:tcW w:w="2611" w:type="dxa"/>
          </w:tcPr>
          <w:p w:rsidR="009160F5" w:rsidDel="00695EE0" w:rsidRDefault="00A33998">
            <w:pPr>
              <w:pStyle w:val="TableContent"/>
              <w:rPr>
                <w:del w:id="872" w:author="RoyYL.Wong" w:date="2015-03-16T10:29:00Z"/>
                <w:lang w:eastAsia="zh-HK"/>
              </w:rPr>
            </w:pPr>
            <w:del w:id="873" w:author="RoyYL.Wong" w:date="2015-03-16T10:29:00Z">
              <w:r w:rsidRPr="00A33998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&lt;</w:delText>
              </w:r>
              <w:r w:rsid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source from </w:delText>
              </w:r>
              <w:r w:rsidRPr="00A33998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ERMS Cross Collateralization </w:delText>
              </w:r>
              <w:r w:rsid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function, actual ERMS function name would be provided later</w:delText>
              </w:r>
              <w:r w:rsidRPr="00A33998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 w:hanging="359"/>
              <w:rPr>
                <w:del w:id="874" w:author="RoyYL.Wong" w:date="2015-03-16T10:29:00Z"/>
              </w:rPr>
            </w:pPr>
            <w:del w:id="875" w:author="RoyYL.Wong" w:date="2015-03-16T10:29:00Z">
              <w:r w:rsidDel="00695EE0">
                <w:delText xml:space="preserve">Total trade date collateral market value </w:delText>
              </w:r>
              <w:r w:rsidR="001C620B" w:rsidDel="00695EE0">
                <w:delText xml:space="preserve">(sub-part to BOCIL) </w:delText>
              </w:r>
              <w:r w:rsidDel="00695EE0">
                <w:delText xml:space="preserve">due to cross collateralization sharing under the corresponding T24 account </w:delText>
              </w:r>
            </w:del>
          </w:p>
          <w:p w:rsidR="00DE41F2" w:rsidRPr="00C10A6C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76" w:author="RoyYL.Wong" w:date="2015-03-16T10:29:00Z"/>
                <w:rFonts w:cs="Arial"/>
              </w:rPr>
            </w:pPr>
            <w:del w:id="877" w:author="RoyYL.Wong" w:date="2015-03-16T10:29:00Z">
              <w:r w:rsidRPr="00E14935" w:rsidDel="00695EE0">
                <w:delText>Alignment: Right-aligned</w:delText>
              </w:r>
            </w:del>
          </w:p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 w:hanging="359"/>
              <w:rPr>
                <w:del w:id="878" w:author="RoyYL.Wong" w:date="2015-03-16T10:29:00Z"/>
              </w:rPr>
            </w:pPr>
            <w:del w:id="879" w:author="RoyYL.Wong" w:date="2015-03-16T10:29:00Z">
              <w:r w:rsidRPr="005E3351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880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881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82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LTV % (Secured Portion) (TD)</w:delText>
              </w:r>
            </w:del>
          </w:p>
        </w:tc>
        <w:tc>
          <w:tcPr>
            <w:tcW w:w="2611" w:type="dxa"/>
          </w:tcPr>
          <w:p w:rsidR="001328E0" w:rsidRPr="00701081" w:rsidDel="00695EE0" w:rsidRDefault="001328E0" w:rsidP="001328E0">
            <w:pPr>
              <w:pStyle w:val="TableContent"/>
              <w:rPr>
                <w:del w:id="883" w:author="RoyYL.Wong" w:date="2015-03-16T10:29:00Z"/>
              </w:rPr>
            </w:pPr>
            <w:del w:id="884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</w:tcPr>
          <w:p w:rsidR="001328E0" w:rsidRPr="0047522B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-21"/>
              <w:rPr>
                <w:del w:id="885" w:author="RoyYL.Wong" w:date="2015-03-16T10:29:00Z"/>
                <w:rFonts w:cs="Arial"/>
              </w:rPr>
            </w:pPr>
            <w:del w:id="886" w:author="RoyYL.Wong" w:date="2015-03-16T10:29:00Z">
              <w:r w:rsidDel="00695EE0">
                <w:rPr>
                  <w:rFonts w:cs="Arial"/>
                </w:rPr>
                <w:delText xml:space="preserve">= </w:delText>
              </w:r>
              <w:r w:rsidRPr="00701081" w:rsidDel="00695EE0">
                <w:rPr>
                  <w:rFonts w:cs="Arial"/>
                </w:rPr>
                <w:delText xml:space="preserve"> </w:delText>
              </w:r>
              <w:r w:rsidRPr="0047522B" w:rsidDel="00695EE0">
                <w:rPr>
                  <w:rFonts w:cs="Arial"/>
                  <w:i/>
                </w:rPr>
                <w:delText xml:space="preserve">Secured </w:delText>
              </w:r>
              <w:r w:rsidRPr="0047522B" w:rsidDel="00695EE0">
                <w:rPr>
                  <w:rFonts w:cs="Arial" w:hint="eastAsia"/>
                  <w:i/>
                </w:rPr>
                <w:delText>Exposure</w:delText>
              </w:r>
              <w:r w:rsidRPr="0047522B" w:rsidDel="00695EE0">
                <w:rPr>
                  <w:rFonts w:cs="Arial"/>
                  <w:i/>
                </w:rPr>
                <w:delText>(TD)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R="00C82EB0" w:rsidDel="00695EE0">
                <w:rPr>
                  <w:rFonts w:cs="Arial"/>
                </w:rPr>
                <w:delText xml:space="preserve">/ </w:delText>
              </w:r>
              <w:r w:rsidR="00A33998" w:rsidRPr="00A33998" w:rsidDel="00695EE0">
                <w:rPr>
                  <w:rFonts w:cs="Arial"/>
                </w:rPr>
                <w:delText>(</w:delText>
              </w:r>
              <w:r w:rsidRPr="0047522B" w:rsidDel="00695EE0">
                <w:rPr>
                  <w:rFonts w:cs="Arial"/>
                  <w:i/>
                </w:rPr>
                <w:delText>Market Value</w:delText>
              </w:r>
              <w:r w:rsidDel="00695EE0">
                <w:rPr>
                  <w:rFonts w:cs="Arial"/>
                  <w:i/>
                </w:rPr>
                <w:delText xml:space="preserve"> of Collateral</w:delText>
              </w:r>
              <w:r w:rsidRPr="0047522B" w:rsidDel="00695EE0">
                <w:rPr>
                  <w:rFonts w:cs="Arial"/>
                  <w:i/>
                </w:rPr>
                <w:delText xml:space="preserve"> (TD)</w:delText>
              </w:r>
              <w:r w:rsidR="00150BD5" w:rsidRPr="00DE41F2" w:rsidDel="00695EE0">
                <w:rPr>
                  <w:rFonts w:cs="Arial"/>
                </w:rPr>
                <w:delText xml:space="preserve"> </w:delText>
              </w:r>
              <w:r w:rsidR="00150BD5" w:rsidDel="00695EE0">
                <w:rPr>
                  <w:rFonts w:cs="Arial"/>
                </w:rPr>
                <w:delText xml:space="preserve">+ </w:delText>
              </w:r>
              <w:r w:rsidR="00A33998" w:rsidRPr="00A33998" w:rsidDel="00695EE0">
                <w:rPr>
                  <w:rFonts w:cs="Arial"/>
                  <w:i/>
                </w:rPr>
                <w:delText>Collateral Sharing under Cross Collateralization (TD)</w:delText>
              </w:r>
              <w:r w:rsidR="00150BD5" w:rsidDel="00695EE0">
                <w:rPr>
                  <w:rFonts w:cs="Arial"/>
                </w:rPr>
                <w:delText xml:space="preserve">) </w:delText>
              </w:r>
              <w:r w:rsidDel="00695EE0">
                <w:rPr>
                  <w:rFonts w:cs="Arial"/>
                </w:rPr>
                <w:delText>* 100%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87" w:author="RoyYL.Wong" w:date="2015-03-16T10:29:00Z"/>
                <w:rFonts w:cs="Arial"/>
              </w:rPr>
            </w:pPr>
            <w:del w:id="888" w:author="RoyYL.Wong" w:date="2015-03-16T10:29:00Z">
              <w:r w:rsidRPr="00E14935" w:rsidDel="00695EE0">
                <w:delText>Alignment: Right-aligned</w:delText>
              </w:r>
            </w:del>
          </w:p>
          <w:p w:rsidR="001328E0" w:rsidRPr="0047522B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889" w:author="RoyYL.Wong" w:date="2015-03-16T10:29:00Z"/>
                <w:rFonts w:cs="Arial"/>
              </w:rPr>
            </w:pPr>
            <w:del w:id="890" w:author="RoyYL.Wong" w:date="2015-03-16T10:29:00Z">
              <w:r w:rsidRPr="0047522B" w:rsidDel="00695EE0">
                <w:rPr>
                  <w:szCs w:val="20"/>
                </w:rPr>
                <w:delText>Format:  ##0</w:delText>
              </w:r>
              <w:r w:rsidDel="00695EE0">
                <w:rPr>
                  <w:szCs w:val="20"/>
                </w:rPr>
                <w:delText>.00</w:delText>
              </w:r>
              <w:r w:rsidRPr="0047522B" w:rsidDel="00695EE0">
                <w:rPr>
                  <w:szCs w:val="20"/>
                </w:rPr>
                <w:delText>%</w:delText>
              </w:r>
            </w:del>
          </w:p>
        </w:tc>
      </w:tr>
      <w:tr w:rsidR="001328E0" w:rsidRPr="001C019A" w:rsidDel="00695EE0" w:rsidTr="00EA1E6B">
        <w:trPr>
          <w:trHeight w:val="516"/>
          <w:del w:id="891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89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89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(SD)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894" w:author="RoyYL.Wong" w:date="2015-03-16T10:29:00Z"/>
                <w:lang w:eastAsia="zh-HK"/>
              </w:rPr>
            </w:pPr>
            <w:del w:id="895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896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Content"/>
              <w:rPr>
                <w:del w:id="897" w:author="RoyYL.Wong" w:date="2015-03-16T10:29:00Z"/>
                <w:lang w:eastAsia="zh-HK"/>
              </w:rPr>
            </w:pPr>
            <w:del w:id="898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899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900" w:author="RoyYL.Wong" w:date="2015-03-16T10:29:00Z"/>
                <w:lang w:eastAsia="zh-HK"/>
              </w:rPr>
            </w:pPr>
            <w:del w:id="901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  <w:p w:rsidR="001C620B" w:rsidDel="00695EE0" w:rsidRDefault="001C620B" w:rsidP="001328E0">
            <w:pPr>
              <w:pStyle w:val="TableList"/>
              <w:numPr>
                <w:ilvl w:val="0"/>
                <w:numId w:val="0"/>
              </w:numPr>
              <w:rPr>
                <w:del w:id="902" w:author="RoyYL.Wong" w:date="2015-03-16T10:29:00Z"/>
                <w:lang w:eastAsia="zh-HK"/>
              </w:rPr>
            </w:pPr>
          </w:p>
          <w:p w:rsidR="009160F5" w:rsidDel="00695EE0" w:rsidRDefault="001C620B">
            <w:pPr>
              <w:pStyle w:val="TableList"/>
              <w:numPr>
                <w:ilvl w:val="0"/>
                <w:numId w:val="0"/>
              </w:numPr>
              <w:rPr>
                <w:del w:id="903" w:author="RoyYL.Wong" w:date="2015-03-16T10:29:00Z"/>
              </w:rPr>
            </w:pPr>
            <w:del w:id="904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lastRenderedPageBreak/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</w:tc>
        <w:tc>
          <w:tcPr>
            <w:tcW w:w="4428" w:type="dxa"/>
          </w:tcPr>
          <w:p w:rsidR="001328E0" w:rsidRPr="00BB7A4A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905" w:author="RoyYL.Wong" w:date="2015-03-16T10:29:00Z"/>
              </w:rPr>
            </w:pPr>
            <w:del w:id="906" w:author="RoyYL.Wong" w:date="2015-03-16T10:29:00Z">
              <w:r w:rsidRPr="00BB7A4A" w:rsidDel="00695EE0">
                <w:lastRenderedPageBreak/>
                <w:delText xml:space="preserve">Total </w:delText>
              </w:r>
              <w:r w:rsidDel="00695EE0">
                <w:delText xml:space="preserve">settlement date </w:delText>
              </w:r>
              <w:r w:rsidRPr="00BB7A4A" w:rsidDel="00695EE0">
                <w:delText>unsecured exposure from T24</w:delText>
              </w:r>
              <w:r w:rsidDel="00695EE0">
                <w:delText xml:space="preserve"> under the corresponding </w:delText>
              </w:r>
              <w:r w:rsidDel="00695EE0">
                <w:rPr>
                  <w:i/>
                </w:rPr>
                <w:delText>Account No.</w:delText>
              </w:r>
            </w:del>
          </w:p>
          <w:p w:rsidR="001328E0" w:rsidRPr="009C0B31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907" w:author="RoyYL.Wong" w:date="2015-03-16T10:29:00Z"/>
              </w:rPr>
            </w:pPr>
            <w:del w:id="908" w:author="RoyYL.Wong" w:date="2015-03-16T10:29:00Z">
              <w:r w:rsidDel="00695EE0">
                <w:delText>Similar to trade date but replace</w:delText>
              </w:r>
              <w:r w:rsidDel="00695EE0">
                <w:rPr>
                  <w:rFonts w:eastAsia="Arial Unicode MS"/>
                  <w:i/>
                </w:rPr>
                <w:delText xml:space="preserve"> </w:delText>
              </w:r>
              <w:r w:rsidRPr="0052716B" w:rsidDel="00695EE0">
                <w:rPr>
                  <w:i/>
                </w:rPr>
                <w:delText>Regulatory Limit Usage (TD)</w:delText>
              </w:r>
              <w:r w:rsidRPr="0052716B" w:rsidDel="00695EE0">
                <w:delText xml:space="preserve">  with </w:delText>
              </w:r>
              <w:r w:rsidRPr="0052716B" w:rsidDel="00695EE0">
                <w:rPr>
                  <w:i/>
                </w:rPr>
                <w:delText>Regulatory Limit Usage (SD</w:delText>
              </w:r>
              <w:r w:rsidRPr="001C620B" w:rsidDel="00695EE0">
                <w:rPr>
                  <w:i/>
                </w:rPr>
                <w:delText xml:space="preserve">), </w:delText>
              </w:r>
              <w:r w:rsidR="00A33998" w:rsidRPr="00A33998" w:rsidDel="00695EE0">
                <w:rPr>
                  <w:rFonts w:eastAsia="Arial Unicode MS"/>
                  <w:i/>
                </w:rPr>
                <w:delText xml:space="preserve"> Collateral Market Value (TD)</w:delText>
              </w:r>
              <w:r w:rsidR="00A33998" w:rsidRPr="00A33998" w:rsidDel="00695EE0">
                <w:rPr>
                  <w:i/>
                </w:rPr>
                <w:delText xml:space="preserve"> </w:delText>
              </w:r>
              <w:r w:rsidRPr="001C620B" w:rsidDel="00695EE0">
                <w:rPr>
                  <w:i/>
                </w:rPr>
                <w:delText xml:space="preserve"> with </w:delText>
              </w:r>
              <w:r w:rsidR="00A33998" w:rsidRPr="00A33998" w:rsidDel="00695EE0">
                <w:rPr>
                  <w:rFonts w:eastAsia="Arial Unicode MS"/>
                  <w:i/>
                </w:rPr>
                <w:delText xml:space="preserve"> Collateral Market Value (SD)</w:delText>
              </w:r>
              <w:r w:rsidR="001C620B" w:rsidDel="00695EE0">
                <w:rPr>
                  <w:rFonts w:eastAsia="Arial Unicode MS"/>
                </w:rPr>
                <w:delText>,</w:delText>
              </w:r>
              <w:r w:rsidR="001C620B" w:rsidRPr="007438D1" w:rsidDel="00695EE0">
                <w:rPr>
                  <w:rFonts w:cs="Arial"/>
                  <w:b/>
                </w:rPr>
                <w:delText xml:space="preserve"> </w:delText>
              </w:r>
              <w:r w:rsidR="00A33998" w:rsidRPr="00A33998" w:rsidDel="00695EE0">
                <w:rPr>
                  <w:rFonts w:cs="Arial"/>
                  <w:i/>
                </w:rPr>
                <w:delText>Collateral Sharing under Cross Collateralization (TD)</w:delText>
              </w:r>
              <w:r w:rsidR="00A33998" w:rsidRPr="00A33998" w:rsidDel="00695EE0">
                <w:rPr>
                  <w:rFonts w:cs="Arial"/>
                </w:rPr>
                <w:delText xml:space="preserve"> with </w:delText>
              </w:r>
              <w:r w:rsidR="00A33998" w:rsidRPr="00A33998" w:rsidDel="00695EE0">
                <w:rPr>
                  <w:rFonts w:cs="Arial"/>
                  <w:i/>
                </w:rPr>
                <w:delText>Collateral Sharing under Cross Collateralization (SD</w:delText>
              </w:r>
              <w:r w:rsidR="00506977" w:rsidRPr="00506977" w:rsidDel="00695EE0">
                <w:delText xml:space="preserve">), trade date outstanding loan amount from </w:delText>
              </w:r>
              <w:r w:rsidR="00506977" w:rsidRPr="00506977" w:rsidDel="00695EE0">
                <w:lastRenderedPageBreak/>
                <w:delText xml:space="preserve">T24  with settlement date outstanding loan amount from T24  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09" w:author="RoyYL.Wong" w:date="2015-03-16T10:29:00Z"/>
                <w:rFonts w:cs="Arial"/>
              </w:rPr>
            </w:pPr>
            <w:del w:id="910" w:author="RoyYL.Wong" w:date="2015-03-16T10:29:00Z">
              <w:r w:rsidRPr="00E14935" w:rsidDel="00695EE0">
                <w:delText>Alignment: Right-aligned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11" w:author="RoyYL.Wong" w:date="2015-03-16T10:29:00Z"/>
                <w:rFonts w:cs="Arial"/>
              </w:rPr>
            </w:pPr>
            <w:del w:id="912" w:author="RoyYL.Wong" w:date="2015-03-16T10:29:00Z">
              <w:r w:rsidRPr="002320DD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913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91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915" w:author="RoyYL.Wong" w:date="2015-03-16T10:29:00Z"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 xml:space="preserve">Sum of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FINIQ Exposure &amp; </w:delText>
              </w:r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Exposure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(SD)</w:delText>
              </w:r>
            </w:del>
          </w:p>
        </w:tc>
        <w:tc>
          <w:tcPr>
            <w:tcW w:w="2611" w:type="dxa"/>
          </w:tcPr>
          <w:p w:rsidR="001328E0" w:rsidRPr="009A01D2" w:rsidDel="00695EE0" w:rsidRDefault="001328E0" w:rsidP="001328E0">
            <w:pPr>
              <w:pStyle w:val="TableContent"/>
              <w:rPr>
                <w:del w:id="916" w:author="RoyYL.Wong" w:date="2015-03-16T10:29:00Z"/>
                <w:szCs w:val="18"/>
              </w:rPr>
            </w:pPr>
            <w:del w:id="917" w:author="RoyYL.Wong" w:date="2015-03-16T10:29:00Z">
              <w:r w:rsidRPr="00701081" w:rsidDel="00695EE0">
                <w:delText>Section 1</w:delText>
              </w:r>
            </w:del>
          </w:p>
        </w:tc>
        <w:tc>
          <w:tcPr>
            <w:tcW w:w="4428" w:type="dxa"/>
          </w:tcPr>
          <w:p w:rsidR="001328E0" w:rsidRPr="00F36B64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-21"/>
              <w:rPr>
                <w:del w:id="918" w:author="RoyYL.Wong" w:date="2015-03-16T10:29:00Z"/>
                <w:rFonts w:cs="Arial"/>
                <w:i/>
              </w:rPr>
            </w:pPr>
            <w:del w:id="919" w:author="RoyYL.Wong" w:date="2015-03-16T10:29:00Z">
              <w:r w:rsidRPr="008D2797" w:rsidDel="00695EE0">
                <w:rPr>
                  <w:rFonts w:cs="Arial"/>
                </w:rPr>
                <w:delText xml:space="preserve">= </w:delText>
              </w:r>
              <w:r w:rsidRPr="00E21C44" w:rsidDel="00695EE0">
                <w:rPr>
                  <w:rFonts w:cs="Arial"/>
                  <w:i/>
                </w:rPr>
                <w:delText xml:space="preserve">FinIQ </w:delText>
              </w:r>
              <w:r w:rsidRPr="008D2797" w:rsidDel="00695EE0">
                <w:rPr>
                  <w:rFonts w:cs="Arial"/>
                  <w:i/>
                </w:rPr>
                <w:delText xml:space="preserve">Exposure </w:delText>
              </w:r>
              <w:r w:rsidRPr="008D2797" w:rsidDel="00695EE0">
                <w:rPr>
                  <w:rFonts w:cs="Arial"/>
                </w:rPr>
                <w:delText xml:space="preserve">+ </w:delText>
              </w:r>
              <w:r w:rsidRPr="008D2797" w:rsidDel="00695EE0">
                <w:rPr>
                  <w:rFonts w:cs="Arial" w:hint="eastAsia"/>
                </w:rPr>
                <w:delText xml:space="preserve"> </w:delText>
              </w:r>
              <w:r w:rsidRPr="00E21C44" w:rsidDel="00695EE0">
                <w:rPr>
                  <w:rFonts w:cs="Arial"/>
                  <w:i/>
                </w:rPr>
                <w:delText>T24</w:delText>
              </w:r>
              <w:r w:rsidRPr="00F36B64" w:rsidDel="00695EE0">
                <w:rPr>
                  <w:rFonts w:cs="Arial"/>
                  <w:i/>
                </w:rPr>
                <w:delText xml:space="preserve"> Unsecured </w:delText>
              </w:r>
              <w:r w:rsidDel="00695EE0">
                <w:rPr>
                  <w:rFonts w:cs="Arial"/>
                  <w:i/>
                </w:rPr>
                <w:delText>Exposure (SD)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7"/>
              </w:tabs>
              <w:ind w:left="347"/>
              <w:rPr>
                <w:del w:id="920" w:author="RoyYL.Wong" w:date="2015-03-16T10:29:00Z"/>
                <w:rFonts w:cs="Arial"/>
              </w:rPr>
            </w:pPr>
            <w:del w:id="921" w:author="RoyYL.Wong" w:date="2015-03-16T10:29:00Z">
              <w:r w:rsidRPr="008D2797" w:rsidDel="00695EE0">
                <w:delText>Alignment: Right-aligned</w:delText>
              </w:r>
            </w:del>
          </w:p>
          <w:p w:rsidR="001328E0" w:rsidRPr="00BB7A4A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922" w:author="RoyYL.Wong" w:date="2015-03-16T10:29:00Z"/>
              </w:rPr>
            </w:pPr>
            <w:del w:id="923" w:author="RoyYL.Wong" w:date="2015-03-16T10:29:00Z">
              <w:r w:rsidRPr="002320DD" w:rsidDel="00695EE0">
                <w:rPr>
                  <w:szCs w:val="20"/>
                </w:rPr>
                <w:delText>Format:  #,##0</w:delText>
              </w:r>
            </w:del>
          </w:p>
        </w:tc>
      </w:tr>
      <w:tr w:rsidR="001328E0" w:rsidRPr="001C019A" w:rsidDel="00695EE0" w:rsidTr="00EA1E6B">
        <w:trPr>
          <w:trHeight w:val="516"/>
          <w:del w:id="924" w:author="RoyYL.Wong" w:date="2015-03-16T10:29:00Z"/>
        </w:trPr>
        <w:tc>
          <w:tcPr>
            <w:tcW w:w="2358" w:type="dxa"/>
          </w:tcPr>
          <w:p w:rsidR="001328E0" w:rsidRPr="00701081" w:rsidDel="00695EE0" w:rsidRDefault="001328E0" w:rsidP="001328E0">
            <w:pPr>
              <w:spacing w:before="60" w:after="60"/>
              <w:rPr>
                <w:del w:id="92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92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% of Capital Base (Unsecured Portion) (SD)</w:delText>
              </w:r>
            </w:del>
          </w:p>
        </w:tc>
        <w:tc>
          <w:tcPr>
            <w:tcW w:w="2611" w:type="dxa"/>
          </w:tcPr>
          <w:p w:rsidR="001328E0" w:rsidRPr="00701081" w:rsidDel="00695EE0" w:rsidRDefault="001328E0" w:rsidP="001328E0">
            <w:pPr>
              <w:pStyle w:val="TableContent"/>
              <w:rPr>
                <w:del w:id="927" w:author="RoyYL.Wong" w:date="2015-03-16T10:29:00Z"/>
              </w:rPr>
            </w:pPr>
            <w:del w:id="928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</w:tcPr>
          <w:p w:rsidR="001328E0" w:rsidRPr="0047522B" w:rsidDel="00695EE0" w:rsidRDefault="001328E0" w:rsidP="001328E0">
            <w:pPr>
              <w:pStyle w:val="TableList"/>
              <w:numPr>
                <w:ilvl w:val="0"/>
                <w:numId w:val="0"/>
              </w:numPr>
              <w:ind w:left="-21"/>
              <w:rPr>
                <w:del w:id="929" w:author="RoyYL.Wong" w:date="2015-03-16T10:29:00Z"/>
                <w:rFonts w:cs="Arial"/>
              </w:rPr>
            </w:pPr>
            <w:del w:id="930" w:author="RoyYL.Wong" w:date="2015-03-16T10:29:00Z">
              <w:r w:rsidDel="00695EE0">
                <w:rPr>
                  <w:rFonts w:cs="Arial"/>
                </w:rPr>
                <w:delText xml:space="preserve">= </w:delText>
              </w:r>
              <w:r w:rsidRPr="00701081" w:rsidDel="00695EE0">
                <w:rPr>
                  <w:rFonts w:cs="Arial"/>
                </w:rPr>
                <w:delText xml:space="preserve">  </w:delText>
              </w:r>
              <w:r w:rsidRPr="00E21C44" w:rsidDel="00695EE0">
                <w:rPr>
                  <w:rFonts w:cs="Arial"/>
                  <w:i/>
                </w:rPr>
                <w:delText>Sum of FINIQ Exposure &amp; T24 Unsecured Exposure (SD)</w:delText>
              </w:r>
              <w:r w:rsidDel="00695EE0">
                <w:rPr>
                  <w:rFonts w:cs="Arial"/>
                </w:rPr>
                <w:delText xml:space="preserve"> / </w:delText>
              </w:r>
              <w:r w:rsidRPr="00E21C44" w:rsidDel="00695EE0">
                <w:rPr>
                  <w:rFonts w:cs="Arial"/>
                  <w:i/>
                </w:rPr>
                <w:delText>BOCIL Daily</w:delText>
              </w:r>
              <w:r w:rsidDel="00695EE0">
                <w:rPr>
                  <w:rFonts w:cs="Arial"/>
                </w:rPr>
                <w:delText xml:space="preserve"> </w:delText>
              </w:r>
              <w:r w:rsidRPr="0047522B" w:rsidDel="00695EE0">
                <w:rPr>
                  <w:rFonts w:cs="Arial" w:hint="eastAsia"/>
                  <w:i/>
                </w:rPr>
                <w:delText>Capital Base</w:delText>
              </w:r>
              <w:r w:rsidDel="00695EE0">
                <w:rPr>
                  <w:rFonts w:cs="Arial"/>
                </w:rPr>
                <w:delText xml:space="preserve"> * 100%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31" w:author="RoyYL.Wong" w:date="2015-03-16T10:29:00Z"/>
                <w:rFonts w:cs="Arial"/>
              </w:rPr>
            </w:pPr>
            <w:del w:id="932" w:author="RoyYL.Wong" w:date="2015-03-16T10:29:00Z">
              <w:r w:rsidRPr="00E14935" w:rsidDel="00695EE0">
                <w:delText>Alignment: Right-aligned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33" w:author="RoyYL.Wong" w:date="2015-03-16T10:29:00Z"/>
                <w:rFonts w:cs="Arial"/>
              </w:rPr>
            </w:pPr>
            <w:del w:id="934" w:author="RoyYL.Wong" w:date="2015-03-16T10:29:00Z">
              <w:r w:rsidRPr="002320DD" w:rsidDel="00695EE0">
                <w:rPr>
                  <w:szCs w:val="20"/>
                </w:rPr>
                <w:delText>Format:  ##0.00%</w:delText>
              </w:r>
            </w:del>
          </w:p>
        </w:tc>
      </w:tr>
      <w:tr w:rsidR="001328E0" w:rsidRPr="00A413CE" w:rsidDel="00695EE0" w:rsidTr="00EA1E6B">
        <w:trPr>
          <w:trHeight w:val="516"/>
          <w:del w:id="935" w:author="RoyYL.Wong" w:date="2015-03-16T10:29:00Z"/>
        </w:trPr>
        <w:tc>
          <w:tcPr>
            <w:tcW w:w="2358" w:type="dxa"/>
          </w:tcPr>
          <w:p w:rsidR="001328E0" w:rsidDel="00695EE0" w:rsidRDefault="001328E0" w:rsidP="001328E0">
            <w:pPr>
              <w:spacing w:before="60" w:after="60"/>
              <w:rPr>
                <w:del w:id="93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93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(SD)</w:delText>
              </w:r>
            </w:del>
          </w:p>
        </w:tc>
        <w:tc>
          <w:tcPr>
            <w:tcW w:w="2611" w:type="dxa"/>
          </w:tcPr>
          <w:p w:rsidR="001328E0" w:rsidDel="00695EE0" w:rsidRDefault="001328E0" w:rsidP="001328E0">
            <w:pPr>
              <w:pStyle w:val="TableContent"/>
              <w:rPr>
                <w:del w:id="938" w:author="RoyYL.Wong" w:date="2015-03-16T10:29:00Z"/>
                <w:lang w:eastAsia="zh-HK"/>
              </w:rPr>
            </w:pPr>
            <w:del w:id="939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940" w:author="RoyYL.Wong" w:date="2015-03-16T10:29:00Z"/>
                <w:lang w:eastAsia="zh-HK"/>
              </w:rPr>
            </w:pPr>
          </w:p>
          <w:p w:rsidR="001328E0" w:rsidDel="00695EE0" w:rsidRDefault="001328E0" w:rsidP="001328E0">
            <w:pPr>
              <w:pStyle w:val="TableContent"/>
              <w:rPr>
                <w:del w:id="941" w:author="RoyYL.Wong" w:date="2015-03-16T10:29:00Z"/>
                <w:lang w:eastAsia="zh-HK"/>
              </w:rPr>
            </w:pPr>
            <w:del w:id="942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1328E0" w:rsidDel="00695EE0" w:rsidRDefault="001328E0" w:rsidP="001328E0">
            <w:pPr>
              <w:pStyle w:val="TableContent"/>
              <w:rPr>
                <w:del w:id="943" w:author="RoyYL.Wong" w:date="2015-03-16T10:29:00Z"/>
                <w:lang w:eastAsia="zh-HK"/>
              </w:rPr>
            </w:pPr>
          </w:p>
          <w:p w:rsidR="001328E0" w:rsidRPr="008D2797" w:rsidDel="00695EE0" w:rsidRDefault="001328E0" w:rsidP="001328E0">
            <w:pPr>
              <w:pStyle w:val="TableList"/>
              <w:numPr>
                <w:ilvl w:val="0"/>
                <w:numId w:val="0"/>
              </w:numPr>
              <w:rPr>
                <w:del w:id="944" w:author="RoyYL.Wong" w:date="2015-03-16T10:29:00Z"/>
                <w:lang w:eastAsia="zh-HK"/>
              </w:rPr>
            </w:pPr>
            <w:del w:id="945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  <w:p w:rsidR="001C620B" w:rsidDel="00695EE0" w:rsidRDefault="001C620B" w:rsidP="001C620B">
            <w:pPr>
              <w:pStyle w:val="TableList"/>
              <w:numPr>
                <w:ilvl w:val="0"/>
                <w:numId w:val="0"/>
              </w:numPr>
              <w:rPr>
                <w:del w:id="946" w:author="RoyYL.Wong" w:date="2015-03-16T10:29:00Z"/>
                <w:rFonts w:ascii="Tahoma" w:eastAsia="Times New Roman" w:hAnsi="Tahoma" w:cs="Tahoma"/>
                <w:color w:val="008080"/>
                <w:sz w:val="18"/>
                <w:szCs w:val="18"/>
              </w:rPr>
            </w:pPr>
          </w:p>
          <w:p w:rsidR="009160F5" w:rsidDel="00695EE0" w:rsidRDefault="001C620B">
            <w:pPr>
              <w:pStyle w:val="TableList"/>
              <w:numPr>
                <w:ilvl w:val="0"/>
                <w:numId w:val="0"/>
              </w:numPr>
              <w:rPr>
                <w:del w:id="947" w:author="RoyYL.Wong" w:date="2015-03-16T10:29:00Z"/>
                <w:lang w:eastAsia="zh-HK"/>
              </w:rPr>
            </w:pPr>
            <w:del w:id="948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</w:tc>
        <w:tc>
          <w:tcPr>
            <w:tcW w:w="4428" w:type="dxa"/>
          </w:tcPr>
          <w:p w:rsidR="001328E0" w:rsidRPr="009C0B31" w:rsidDel="00695EE0" w:rsidRDefault="001328E0" w:rsidP="001328E0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949" w:author="RoyYL.Wong" w:date="2015-03-16T10:29:00Z"/>
              </w:rPr>
            </w:pPr>
            <w:del w:id="950" w:author="RoyYL.Wong" w:date="2015-03-16T10:29:00Z">
              <w:r w:rsidRPr="00BB7A4A" w:rsidDel="00695EE0">
                <w:delText xml:space="preserve">Total </w:delText>
              </w:r>
              <w:r w:rsidDel="00695EE0">
                <w:delText xml:space="preserve">settlement date </w:delText>
              </w:r>
              <w:r w:rsidRPr="00BB7A4A" w:rsidDel="00695EE0">
                <w:delText>secured exposure from T24</w:delText>
              </w:r>
              <w:r w:rsidDel="00695EE0">
                <w:delText xml:space="preserve"> under the corresponding </w:delText>
              </w:r>
              <w:r w:rsidDel="00695EE0">
                <w:rPr>
                  <w:i/>
                </w:rPr>
                <w:delText>Account No.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51" w:author="RoyYL.Wong" w:date="2015-03-16T10:29:00Z"/>
                <w:rFonts w:cs="Arial"/>
              </w:rPr>
            </w:pPr>
            <w:del w:id="952" w:author="RoyYL.Wong" w:date="2015-03-16T10:29:00Z">
              <w:r w:rsidDel="00695EE0">
                <w:delText>Similar to trade date but replace</w:delText>
              </w:r>
              <w:r w:rsidDel="00695EE0">
                <w:rPr>
                  <w:rFonts w:eastAsia="Arial Unicode MS"/>
                  <w:i/>
                </w:rPr>
                <w:delText xml:space="preserve"> </w:delText>
              </w:r>
              <w:r w:rsidRPr="0052716B" w:rsidDel="00695EE0">
                <w:rPr>
                  <w:i/>
                </w:rPr>
                <w:delText>Regulatory Limit Usage (TD)</w:delText>
              </w:r>
              <w:r w:rsidRPr="0052716B" w:rsidDel="00695EE0">
                <w:delText xml:space="preserve">  with </w:delText>
              </w:r>
              <w:r w:rsidRPr="0052716B" w:rsidDel="00695EE0">
                <w:rPr>
                  <w:i/>
                </w:rPr>
                <w:delText xml:space="preserve">Regulatory Limit Usage (SD), </w:delText>
              </w:r>
              <w:r w:rsidR="001C620B" w:rsidRPr="001C620B" w:rsidDel="00695EE0">
                <w:rPr>
                  <w:rFonts w:eastAsia="Arial Unicode MS"/>
                  <w:i/>
                </w:rPr>
                <w:delText xml:space="preserve"> Collateral Market Value (TD)</w:delText>
              </w:r>
              <w:r w:rsidR="001C620B" w:rsidRPr="001C620B" w:rsidDel="00695EE0">
                <w:rPr>
                  <w:i/>
                </w:rPr>
                <w:delText xml:space="preserve">  with </w:delText>
              </w:r>
              <w:r w:rsidR="001C620B" w:rsidRPr="001C620B" w:rsidDel="00695EE0">
                <w:rPr>
                  <w:rFonts w:eastAsia="Arial Unicode MS"/>
                  <w:i/>
                </w:rPr>
                <w:delText xml:space="preserve"> Collateral Market Value (SD)</w:delText>
              </w:r>
              <w:r w:rsidR="001C620B" w:rsidDel="00695EE0">
                <w:rPr>
                  <w:rFonts w:eastAsia="Arial Unicode MS"/>
                </w:rPr>
                <w:delText>,</w:delText>
              </w:r>
              <w:r w:rsidR="001C620B" w:rsidRPr="007438D1" w:rsidDel="00695EE0">
                <w:rPr>
                  <w:rFonts w:cs="Arial"/>
                  <w:b/>
                </w:rPr>
                <w:delText xml:space="preserve"> </w:delText>
              </w:r>
              <w:r w:rsidR="001C620B" w:rsidRPr="001C620B" w:rsidDel="00695EE0">
                <w:rPr>
                  <w:rFonts w:cs="Arial"/>
                  <w:i/>
                </w:rPr>
                <w:delText>Collateral Sharing under Cross Collateralization (TD)</w:delText>
              </w:r>
              <w:r w:rsidR="001C620B" w:rsidRPr="001C620B" w:rsidDel="00695EE0">
                <w:rPr>
                  <w:rFonts w:cs="Arial"/>
                </w:rPr>
                <w:delText xml:space="preserve"> with </w:delText>
              </w:r>
              <w:r w:rsidR="001C620B" w:rsidRPr="001C620B" w:rsidDel="00695EE0">
                <w:rPr>
                  <w:rFonts w:cs="Arial"/>
                  <w:i/>
                </w:rPr>
                <w:delText>Collateral Sharing under Cross Collateralization (SD)</w:delText>
              </w:r>
              <w:r w:rsidR="00A413CE" w:rsidDel="00695EE0">
                <w:rPr>
                  <w:rFonts w:cs="Arial"/>
                  <w:i/>
                </w:rPr>
                <w:delText>,</w:delText>
              </w:r>
              <w:r w:rsidR="00A413CE" w:rsidRPr="00997023" w:rsidDel="00695EE0">
                <w:rPr>
                  <w:color w:val="00B0F0"/>
                </w:rPr>
                <w:delText xml:space="preserve"> </w:delText>
              </w:r>
              <w:r w:rsidR="00506977" w:rsidRPr="00506977" w:rsidDel="00695EE0">
                <w:delText>trade date outstanding loan amount from T24  with settlement date outstanding loan amount from T24</w:delText>
              </w:r>
              <w:r w:rsidR="00A413CE" w:rsidRPr="00997023" w:rsidDel="00695EE0">
                <w:rPr>
                  <w:color w:val="00B0F0"/>
                </w:rPr>
                <w:delText xml:space="preserve"> </w:delText>
              </w:r>
              <w:r w:rsidR="00A413CE" w:rsidDel="00695EE0">
                <w:rPr>
                  <w:rFonts w:cs="Arial"/>
                  <w:i/>
                </w:rPr>
                <w:delText xml:space="preserve"> </w:delText>
              </w:r>
              <w:r w:rsidRPr="00E14935" w:rsidDel="00695EE0">
                <w:delText>Alignment: Right-aligned</w:delText>
              </w:r>
            </w:del>
          </w:p>
          <w:p w:rsidR="001328E0" w:rsidRPr="00A413CE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spacing w:before="30" w:after="30"/>
              <w:ind w:left="341"/>
              <w:rPr>
                <w:del w:id="953" w:author="RoyYL.Wong" w:date="2015-03-16T10:29:00Z"/>
                <w:rFonts w:cs="Arial"/>
                <w:i/>
              </w:rPr>
            </w:pPr>
            <w:del w:id="954" w:author="RoyYL.Wong" w:date="2015-03-16T10:29:00Z">
              <w:r w:rsidRPr="002320DD" w:rsidDel="00695EE0">
                <w:rPr>
                  <w:szCs w:val="20"/>
                </w:rPr>
                <w:delText xml:space="preserve">Format: </w:delText>
              </w:r>
              <w:r w:rsidR="00506977" w:rsidRPr="00506977" w:rsidDel="00695EE0">
                <w:rPr>
                  <w:rFonts w:eastAsia="Arial Unicode MS"/>
                  <w:i/>
                  <w:szCs w:val="20"/>
                </w:rPr>
                <w:delText xml:space="preserve"> </w:delText>
              </w:r>
              <w:r w:rsidR="00506977" w:rsidRPr="00506977" w:rsidDel="00695EE0">
                <w:rPr>
                  <w:i/>
                  <w:szCs w:val="20"/>
                </w:rPr>
                <w:delText>#,##0</w:delText>
              </w:r>
            </w:del>
          </w:p>
        </w:tc>
      </w:tr>
      <w:tr w:rsidR="001328E0" w:rsidRPr="001C019A" w:rsidDel="00695EE0" w:rsidTr="00EA1E6B">
        <w:trPr>
          <w:trHeight w:val="516"/>
          <w:del w:id="955" w:author="RoyYL.Wong" w:date="2015-03-16T10:29:00Z"/>
        </w:trPr>
        <w:tc>
          <w:tcPr>
            <w:tcW w:w="2358" w:type="dxa"/>
          </w:tcPr>
          <w:p w:rsidR="001328E0" w:rsidRPr="00A413CE" w:rsidDel="00695EE0" w:rsidRDefault="00506977" w:rsidP="001328E0">
            <w:pPr>
              <w:spacing w:before="60" w:after="60"/>
              <w:rPr>
                <w:del w:id="956" w:author="RoyYL.Wong" w:date="2015-03-16T10:29:00Z"/>
                <w:rFonts w:asciiTheme="minorHAnsi" w:hAnsiTheme="minorHAnsi" w:cs="Arial"/>
                <w:i/>
                <w:sz w:val="22"/>
                <w:szCs w:val="22"/>
                <w:lang w:eastAsia="zh-TW"/>
              </w:rPr>
            </w:pPr>
            <w:del w:id="957" w:author="RoyYL.Wong" w:date="2015-03-16T10:29:00Z">
              <w:r w:rsidRPr="00506977" w:rsidDel="00695EE0">
                <w:rPr>
                  <w:rFonts w:asciiTheme="minorHAnsi" w:hAnsiTheme="minorHAnsi" w:cs="Arial"/>
                  <w:i/>
                  <w:sz w:val="22"/>
                  <w:szCs w:val="22"/>
                  <w:lang w:eastAsia="zh-TW"/>
                </w:rPr>
                <w:delText>Market Value of Coll</w:delText>
              </w:r>
              <w:r w:rsidR="001328E0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ateral </w:delText>
              </w:r>
              <w:r w:rsidRPr="00506977" w:rsidDel="00695EE0">
                <w:rPr>
                  <w:rFonts w:asciiTheme="minorHAnsi" w:hAnsiTheme="minorHAnsi" w:cs="Arial"/>
                  <w:i/>
                  <w:sz w:val="22"/>
                  <w:szCs w:val="22"/>
                  <w:lang w:eastAsia="zh-TW"/>
                </w:rPr>
                <w:delText>(SD)</w:delText>
              </w:r>
            </w:del>
          </w:p>
        </w:tc>
        <w:tc>
          <w:tcPr>
            <w:tcW w:w="2611" w:type="dxa"/>
          </w:tcPr>
          <w:p w:rsidR="001328E0" w:rsidRPr="00A413CE" w:rsidDel="00695EE0" w:rsidRDefault="00506977" w:rsidP="001328E0">
            <w:pPr>
              <w:pStyle w:val="TableContent"/>
              <w:spacing w:before="30" w:after="30"/>
              <w:rPr>
                <w:del w:id="958" w:author="RoyYL.Wong" w:date="2015-03-16T10:29:00Z"/>
                <w:rFonts w:eastAsia="Arial Unicode MS"/>
                <w:i/>
              </w:rPr>
            </w:pPr>
            <w:del w:id="959" w:author="RoyYL.Wong" w:date="2015-03-16T10:29:00Z">
              <w:r w:rsidRPr="00506977" w:rsidDel="00695EE0">
                <w:rPr>
                  <w:i/>
                  <w:lang w:eastAsia="zh-HK"/>
                </w:rPr>
                <w:delText>[ERMS-RPT-003] Limit and</w:delText>
              </w:r>
              <w:r w:rsidRPr="00506977" w:rsidDel="00695EE0">
                <w:rPr>
                  <w:rFonts w:eastAsia="Arial Unicode MS"/>
                  <w:i/>
                  <w:lang w:eastAsia="zh-HK"/>
                </w:rPr>
                <w:delText xml:space="preserve"> Exposure Details Report</w:delText>
              </w:r>
            </w:del>
          </w:p>
        </w:tc>
        <w:tc>
          <w:tcPr>
            <w:tcW w:w="4428" w:type="dxa"/>
          </w:tcPr>
          <w:p w:rsidR="001328E0" w:rsidRPr="00A413CE" w:rsidDel="00695EE0" w:rsidRDefault="00506977" w:rsidP="001328E0">
            <w:pPr>
              <w:pStyle w:val="TableList"/>
              <w:tabs>
                <w:tab w:val="clear" w:pos="1870"/>
                <w:tab w:val="num" w:pos="341"/>
              </w:tabs>
              <w:spacing w:before="30" w:after="30"/>
              <w:ind w:left="341" w:hanging="359"/>
              <w:rPr>
                <w:del w:id="960" w:author="RoyYL.Wong" w:date="2015-03-16T10:29:00Z"/>
                <w:rFonts w:cs="Arial"/>
                <w:i/>
              </w:rPr>
            </w:pPr>
            <w:del w:id="961" w:author="RoyYL.Wong" w:date="2015-03-16T10:29:00Z">
              <w:r w:rsidRPr="00506977" w:rsidDel="00695EE0">
                <w:rPr>
                  <w:rFonts w:eastAsia="Arial Unicode MS"/>
                  <w:i/>
                </w:rPr>
                <w:delText>Tota</w:delText>
              </w:r>
              <w:r w:rsidRPr="00506977" w:rsidDel="00695EE0">
                <w:rPr>
                  <w:i/>
                </w:rPr>
                <w:delText>l settl</w:delText>
              </w:r>
              <w:r w:rsidRPr="00506977" w:rsidDel="00695EE0">
                <w:rPr>
                  <w:rFonts w:eastAsia="Arial Unicode MS"/>
                  <w:i/>
                </w:rPr>
                <w:delText xml:space="preserve">ement date collateral market </w:delText>
              </w:r>
              <w:r w:rsidRPr="00506977" w:rsidDel="00695EE0">
                <w:rPr>
                  <w:rFonts w:eastAsia="Arial Unicode MS"/>
                </w:rPr>
                <w:delText>v</w:delText>
              </w:r>
              <w:r w:rsidRPr="00506977" w:rsidDel="00695EE0">
                <w:rPr>
                  <w:rFonts w:cs="Arial"/>
                  <w:b/>
                </w:rPr>
                <w:delText>a</w:delText>
              </w:r>
              <w:r w:rsidRPr="00506977" w:rsidDel="00695EE0">
                <w:rPr>
                  <w:rFonts w:cs="Arial"/>
                  <w:i/>
                </w:rPr>
                <w:delText xml:space="preserve">lue under the corresponding T24 account </w:delText>
              </w:r>
            </w:del>
          </w:p>
          <w:p w:rsidR="001328E0" w:rsidRPr="00A413CE" w:rsidDel="00695EE0" w:rsidRDefault="00506977" w:rsidP="001328E0">
            <w:pPr>
              <w:pStyle w:val="TableList"/>
              <w:tabs>
                <w:tab w:val="clear" w:pos="1870"/>
                <w:tab w:val="num" w:pos="341"/>
              </w:tabs>
              <w:ind w:left="341" w:hanging="359"/>
              <w:rPr>
                <w:del w:id="962" w:author="RoyYL.Wong" w:date="2015-03-16T10:29:00Z"/>
              </w:rPr>
            </w:pPr>
            <w:del w:id="963" w:author="RoyYL.Wong" w:date="2015-03-16T10:29:00Z">
              <w:r w:rsidRPr="00506977" w:rsidDel="00695EE0">
                <w:rPr>
                  <w:rFonts w:eastAsia="Arial Unicode MS" w:cs="Arial"/>
                  <w:i/>
                </w:rPr>
                <w:delText>Collateral M</w:delText>
              </w:r>
              <w:r w:rsidR="00A04CE4" w:rsidRPr="00A04CE4" w:rsidDel="00695EE0">
                <w:rPr>
                  <w:rFonts w:eastAsia="Arial Unicode MS" w:cs="Arial"/>
                </w:rPr>
                <w:delText xml:space="preserve">arket </w:delText>
              </w:r>
              <w:r w:rsidRPr="00506977" w:rsidDel="00695EE0">
                <w:rPr>
                  <w:rFonts w:eastAsia="Arial Unicode MS" w:cs="Arial"/>
                  <w:i/>
                </w:rPr>
                <w:delText>Value (SD)</w:delText>
              </w:r>
              <w:r w:rsidRPr="00506977" w:rsidDel="00695EE0">
                <w:rPr>
                  <w:rFonts w:cs="Arial"/>
                  <w:i/>
                </w:rPr>
                <w:delText xml:space="preserve"> in </w:delText>
              </w:r>
              <w:r w:rsidRPr="00506977" w:rsidDel="00695EE0">
                <w:rPr>
                  <w:rFonts w:cs="Arial"/>
                  <w:i/>
                  <w:lang w:eastAsia="zh-HK"/>
                </w:rPr>
                <w:delText>[ERMS-RPT-003] Limit and Exposure Detail</w:delText>
              </w:r>
              <w:r w:rsidRPr="00506977" w:rsidDel="00695EE0">
                <w:rPr>
                  <w:color w:val="00B0F0"/>
                  <w:lang w:eastAsia="zh-HK"/>
                </w:rPr>
                <w:delText>s</w:delText>
              </w:r>
              <w:r w:rsidR="001328E0" w:rsidRPr="00027BE9" w:rsidDel="00695EE0">
                <w:rPr>
                  <w:lang w:eastAsia="zh-HK"/>
                </w:rPr>
                <w:delText xml:space="preserve"> Repo</w:delText>
              </w:r>
              <w:r w:rsidR="00A04CE4" w:rsidDel="00695EE0">
                <w:rPr>
                  <w:lang w:eastAsia="zh-HK"/>
                </w:rPr>
                <w:delText xml:space="preserve">rt * </w:delText>
              </w:r>
              <w:r w:rsidR="00A04CE4" w:rsidDel="00695EE0">
                <w:rPr>
                  <w:i/>
                  <w:lang w:eastAsia="zh-HK"/>
                </w:rPr>
                <w:delText>Weighted Average Loan Sub-Part Rat</w:delText>
              </w:r>
              <w:r w:rsidR="001C620B" w:rsidRPr="001C620B" w:rsidDel="00695EE0">
                <w:rPr>
                  <w:i/>
                  <w:lang w:eastAsia="zh-HK"/>
                </w:rPr>
                <w:delText>io</w:delText>
              </w:r>
              <w:r w:rsidR="001C620B" w:rsidRPr="001C620B" w:rsidDel="00695EE0">
                <w:delText xml:space="preserve"> in </w:delText>
              </w:r>
              <w:r w:rsidR="001C620B" w:rsidRPr="001C620B" w:rsidDel="00695EE0">
                <w:rPr>
                  <w:lang w:eastAsia="zh-HK"/>
                </w:rPr>
                <w:delText>[ERMS-RPT-</w:delText>
              </w:r>
              <w:r w:rsidR="00A04CE4" w:rsidDel="00695EE0">
                <w:rPr>
                  <w:lang w:eastAsia="zh-HK"/>
                </w:rPr>
                <w:delText xml:space="preserve">005] </w:delText>
              </w:r>
              <w:r w:rsidR="00A04CE4" w:rsidDel="00695EE0">
                <w:delText xml:space="preserve"> </w:delText>
              </w:r>
              <w:r w:rsidR="00A04CE4" w:rsidDel="00695EE0">
                <w:rPr>
                  <w:lang w:eastAsia="zh-HK"/>
                </w:rPr>
                <w:delText>Loan Sub-Participation Report</w:delText>
              </w:r>
            </w:del>
          </w:p>
          <w:p w:rsidR="001328E0" w:rsidDel="00695EE0" w:rsidRDefault="00A04CE4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64" w:author="RoyYL.Wong" w:date="2015-03-16T10:29:00Z"/>
                <w:rFonts w:cs="Arial"/>
              </w:rPr>
            </w:pPr>
            <w:del w:id="965" w:author="RoyYL.Wong" w:date="2015-03-16T10:29:00Z">
              <w:r w:rsidDel="00695EE0">
                <w:delText>Al</w:delText>
              </w:r>
              <w:r w:rsidR="00506977" w:rsidRPr="00506977" w:rsidDel="00695EE0">
                <w:rPr>
                  <w:color w:val="00B0F0"/>
                </w:rPr>
                <w:delText>i</w:delText>
              </w:r>
              <w:r w:rsidR="00506977" w:rsidRPr="00506977" w:rsidDel="00695EE0">
                <w:rPr>
                  <w:rFonts w:cs="Arial"/>
                  <w:i/>
                </w:rPr>
                <w:delText>g</w:delText>
              </w:r>
              <w:r w:rsidR="001328E0" w:rsidRPr="00E14935" w:rsidDel="00695EE0">
                <w:delText>nment: Right-aligned</w:delText>
              </w:r>
            </w:del>
          </w:p>
          <w:p w:rsidR="001328E0" w:rsidDel="00695EE0" w:rsidRDefault="001328E0" w:rsidP="001328E0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66" w:author="RoyYL.Wong" w:date="2015-03-16T10:29:00Z"/>
                <w:rFonts w:cs="Arial"/>
              </w:rPr>
            </w:pPr>
            <w:del w:id="967" w:author="RoyYL.Wong" w:date="2015-03-16T10:29:00Z">
              <w:r w:rsidRPr="002320DD" w:rsidDel="00695EE0">
                <w:rPr>
                  <w:szCs w:val="20"/>
                </w:rPr>
                <w:delText>Format:  #,##0</w:delText>
              </w:r>
            </w:del>
          </w:p>
        </w:tc>
      </w:tr>
      <w:tr w:rsidR="00DE41F2" w:rsidRPr="001C019A" w:rsidDel="00695EE0" w:rsidTr="00EA1E6B">
        <w:trPr>
          <w:trHeight w:val="516"/>
          <w:del w:id="968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96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970" w:author="RoyYL.Wong" w:date="2015-03-16T10:29:00Z"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Collateral Sharing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under Cross Collateralization (S</w:delText>
              </w:r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971" w:author="RoyYL.Wong" w:date="2015-03-16T10:29:00Z"/>
                <w:lang w:eastAsia="zh-HK"/>
              </w:rPr>
            </w:pPr>
            <w:del w:id="972" w:author="RoyYL.Wong" w:date="2015-03-16T10:29:00Z"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source from </w:delText>
              </w:r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function, actual ERMS function name would be provided later</w:delText>
              </w:r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 w:hanging="359"/>
              <w:rPr>
                <w:del w:id="973" w:author="RoyYL.Wong" w:date="2015-03-16T10:29:00Z"/>
              </w:rPr>
            </w:pPr>
            <w:del w:id="974" w:author="RoyYL.Wong" w:date="2015-03-16T10:29:00Z">
              <w:r w:rsidDel="00695EE0">
                <w:delText>Total  settlement date collateral market value</w:delText>
              </w:r>
              <w:r w:rsidR="001C620B" w:rsidDel="00695EE0">
                <w:delText xml:space="preserve"> (sub-part to BOCIL)</w:delText>
              </w:r>
              <w:r w:rsidDel="00695EE0">
                <w:delText xml:space="preserve"> due to cross collateralization sharing under the </w:delText>
              </w:r>
              <w:r w:rsidDel="00695EE0">
                <w:lastRenderedPageBreak/>
                <w:delText xml:space="preserve">corresponding T24 account </w:delText>
              </w:r>
            </w:del>
          </w:p>
          <w:p w:rsidR="00DE41F2" w:rsidRPr="00C10A6C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75" w:author="RoyYL.Wong" w:date="2015-03-16T10:29:00Z"/>
                <w:rFonts w:cs="Arial"/>
              </w:rPr>
            </w:pPr>
            <w:del w:id="976" w:author="RoyYL.Wong" w:date="2015-03-16T10:29:00Z">
              <w:r w:rsidRPr="00E14935" w:rsidDel="00695EE0">
                <w:delText>Alignment: Right-aligned</w:delText>
              </w:r>
            </w:del>
          </w:p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 w:hanging="359"/>
              <w:rPr>
                <w:del w:id="977" w:author="RoyYL.Wong" w:date="2015-03-16T10:29:00Z"/>
              </w:rPr>
            </w:pPr>
            <w:del w:id="978" w:author="RoyYL.Wong" w:date="2015-03-16T10:29:00Z">
              <w:r w:rsidRPr="005E3351" w:rsidDel="00695EE0">
                <w:rPr>
                  <w:szCs w:val="20"/>
                </w:rPr>
                <w:delText>Format:  #,##0</w:delText>
              </w:r>
            </w:del>
          </w:p>
        </w:tc>
      </w:tr>
      <w:tr w:rsidR="00DE41F2" w:rsidRPr="001C019A" w:rsidDel="00695EE0" w:rsidTr="00EA1E6B">
        <w:trPr>
          <w:trHeight w:val="516"/>
          <w:del w:id="979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98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98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LTV % (Secured Portion) (SD)</w:delText>
              </w:r>
            </w:del>
          </w:p>
        </w:tc>
        <w:tc>
          <w:tcPr>
            <w:tcW w:w="2611" w:type="dxa"/>
          </w:tcPr>
          <w:p w:rsidR="00DE41F2" w:rsidRPr="00701081" w:rsidDel="00695EE0" w:rsidRDefault="00DE41F2" w:rsidP="00DE41F2">
            <w:pPr>
              <w:pStyle w:val="TableContent"/>
              <w:rPr>
                <w:del w:id="982" w:author="RoyYL.Wong" w:date="2015-03-16T10:29:00Z"/>
              </w:rPr>
            </w:pPr>
            <w:del w:id="983" w:author="RoyYL.Wong" w:date="2015-03-16T10:29:00Z">
              <w:r w:rsidDel="00695EE0">
                <w:delText>Section 1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numPr>
                <w:ilvl w:val="0"/>
                <w:numId w:val="0"/>
              </w:numPr>
              <w:ind w:left="-21"/>
              <w:rPr>
                <w:del w:id="984" w:author="RoyYL.Wong" w:date="2015-03-16T10:29:00Z"/>
                <w:rFonts w:cs="Arial"/>
              </w:rPr>
            </w:pPr>
            <w:del w:id="985" w:author="RoyYL.Wong" w:date="2015-03-16T10:29:00Z">
              <w:r w:rsidDel="00695EE0">
                <w:rPr>
                  <w:rFonts w:cs="Arial"/>
                </w:rPr>
                <w:delText xml:space="preserve">= </w:delText>
              </w:r>
              <w:r w:rsidRPr="00701081" w:rsidDel="00695EE0">
                <w:rPr>
                  <w:rFonts w:cs="Arial"/>
                </w:rPr>
                <w:delText xml:space="preserve"> </w:delText>
              </w:r>
              <w:r w:rsidRPr="0047522B" w:rsidDel="00695EE0">
                <w:rPr>
                  <w:rFonts w:cs="Arial"/>
                  <w:i/>
                </w:rPr>
                <w:delText xml:space="preserve">Secured </w:delText>
              </w:r>
              <w:r w:rsidRPr="0047522B" w:rsidDel="00695EE0">
                <w:rPr>
                  <w:rFonts w:cs="Arial" w:hint="eastAsia"/>
                  <w:i/>
                </w:rPr>
                <w:delText>Exposure</w:delText>
              </w:r>
              <w:r w:rsidDel="00695EE0">
                <w:rPr>
                  <w:rFonts w:cs="Arial"/>
                  <w:i/>
                </w:rPr>
                <w:delText xml:space="preserve"> </w:delText>
              </w:r>
              <w:r w:rsidDel="00695EE0">
                <w:rPr>
                  <w:rFonts w:cs="Arial"/>
                </w:rPr>
                <w:delText xml:space="preserve">/ </w:delText>
              </w:r>
              <w:r w:rsidR="00150BD5" w:rsidDel="00695EE0">
                <w:rPr>
                  <w:rFonts w:cs="Arial"/>
                </w:rPr>
                <w:delText>(</w:delText>
              </w:r>
              <w:r w:rsidRPr="0047522B" w:rsidDel="00695EE0">
                <w:rPr>
                  <w:rFonts w:cs="Arial"/>
                  <w:i/>
                </w:rPr>
                <w:delText xml:space="preserve">Market Value </w:delText>
              </w:r>
              <w:r w:rsidDel="00695EE0">
                <w:rPr>
                  <w:rFonts w:cs="Arial"/>
                  <w:i/>
                </w:rPr>
                <w:delText xml:space="preserve">of Collateral </w:delText>
              </w:r>
              <w:r w:rsidRPr="0047522B" w:rsidDel="00695EE0">
                <w:rPr>
                  <w:rFonts w:cs="Arial"/>
                  <w:i/>
                </w:rPr>
                <w:delText>(</w:delText>
              </w:r>
              <w:r w:rsidDel="00695EE0">
                <w:rPr>
                  <w:rFonts w:cs="Arial"/>
                  <w:i/>
                </w:rPr>
                <w:delText>S</w:delText>
              </w:r>
              <w:r w:rsidRPr="0047522B" w:rsidDel="00695EE0">
                <w:rPr>
                  <w:rFonts w:cs="Arial"/>
                  <w:i/>
                </w:rPr>
                <w:delText>D)</w:delText>
              </w:r>
              <w:r w:rsidDel="00695EE0">
                <w:rPr>
                  <w:rFonts w:cs="Arial"/>
                </w:rPr>
                <w:delText xml:space="preserve"> </w:delText>
              </w:r>
              <w:r w:rsidR="00150BD5" w:rsidDel="00695EE0">
                <w:rPr>
                  <w:rFonts w:cs="Arial"/>
                </w:rPr>
                <w:delText xml:space="preserve">+ </w:delText>
              </w:r>
              <w:r w:rsidR="00150BD5" w:rsidRPr="00150BD5" w:rsidDel="00695EE0">
                <w:rPr>
                  <w:rFonts w:cs="Arial"/>
                  <w:i/>
                </w:rPr>
                <w:delText>Collateral Sharing under Cross Collateralization (</w:delText>
              </w:r>
              <w:r w:rsidR="00150BD5" w:rsidDel="00695EE0">
                <w:rPr>
                  <w:rFonts w:cs="Arial"/>
                  <w:i/>
                </w:rPr>
                <w:delText>S</w:delText>
              </w:r>
              <w:r w:rsidR="00150BD5" w:rsidRPr="00150BD5" w:rsidDel="00695EE0">
                <w:rPr>
                  <w:rFonts w:cs="Arial"/>
                  <w:i/>
                </w:rPr>
                <w:delText>D)</w:delText>
              </w:r>
              <w:r w:rsidR="00150BD5" w:rsidDel="00695EE0">
                <w:rPr>
                  <w:rFonts w:cs="Arial"/>
                </w:rPr>
                <w:delText xml:space="preserve">) </w:delText>
              </w:r>
              <w:r w:rsidDel="00695EE0">
                <w:rPr>
                  <w:rFonts w:cs="Arial"/>
                </w:rPr>
                <w:delText>* 100%</w:delText>
              </w:r>
            </w:del>
          </w:p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86" w:author="RoyYL.Wong" w:date="2015-03-16T10:29:00Z"/>
                <w:rFonts w:cs="Arial"/>
              </w:rPr>
            </w:pPr>
            <w:del w:id="987" w:author="RoyYL.Wong" w:date="2015-03-16T10:29:00Z">
              <w:r w:rsidRPr="00E14935" w:rsidDel="00695EE0">
                <w:delText>Alignment: Right-aligned</w:delText>
              </w:r>
            </w:del>
          </w:p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988" w:author="RoyYL.Wong" w:date="2015-03-16T10:29:00Z"/>
                <w:rFonts w:cs="Arial"/>
              </w:rPr>
            </w:pPr>
            <w:del w:id="989" w:author="RoyYL.Wong" w:date="2015-03-16T10:29:00Z">
              <w:r w:rsidRPr="0047522B" w:rsidDel="00695EE0">
                <w:rPr>
                  <w:szCs w:val="20"/>
                </w:rPr>
                <w:delText>Format:  ##0</w:delText>
              </w:r>
              <w:r w:rsidDel="00695EE0">
                <w:rPr>
                  <w:szCs w:val="20"/>
                </w:rPr>
                <w:delText>.00</w:delText>
              </w:r>
              <w:r w:rsidRPr="0047522B" w:rsidDel="00695EE0">
                <w:rPr>
                  <w:szCs w:val="20"/>
                </w:rPr>
                <w:delText>%</w:delText>
              </w:r>
            </w:del>
          </w:p>
        </w:tc>
      </w:tr>
      <w:tr w:rsidR="00DE41F2" w:rsidRPr="002F2479" w:rsidDel="00695EE0" w:rsidTr="00EA1E6B">
        <w:trPr>
          <w:trHeight w:val="353"/>
          <w:del w:id="990" w:author="RoyYL.Wong" w:date="2015-03-16T10:29:00Z"/>
        </w:trPr>
        <w:tc>
          <w:tcPr>
            <w:tcW w:w="9397" w:type="dxa"/>
            <w:gridSpan w:val="3"/>
            <w:shd w:val="clear" w:color="auto" w:fill="C2D69B" w:themeFill="accent3" w:themeFillTint="99"/>
          </w:tcPr>
          <w:p w:rsidR="00DE41F2" w:rsidRPr="00EA201C" w:rsidDel="00695EE0" w:rsidRDefault="00DE41F2" w:rsidP="00DE41F2">
            <w:pPr>
              <w:spacing w:before="60" w:after="60"/>
              <w:rPr>
                <w:del w:id="991" w:author="RoyYL.Wong" w:date="2015-03-16T10:29:00Z"/>
                <w:rFonts w:asciiTheme="minorHAnsi" w:hAnsiTheme="minorHAnsi" w:cs="Arial"/>
                <w:color w:val="FF0000"/>
                <w:sz w:val="22"/>
                <w:szCs w:val="22"/>
                <w:lang w:eastAsia="zh-TW"/>
              </w:rPr>
            </w:pPr>
            <w:del w:id="992" w:author="RoyYL.Wong" w:date="2015-03-16T10:29:00Z">
              <w:r w:rsidDel="00695EE0">
                <w:rPr>
                  <w:b/>
                </w:rPr>
                <w:delText>Section 2 – Potential Connected Party</w:delText>
              </w:r>
            </w:del>
          </w:p>
        </w:tc>
      </w:tr>
      <w:tr w:rsidR="00DE41F2" w:rsidRPr="002F2479" w:rsidDel="00695EE0" w:rsidTr="00EA1E6B">
        <w:trPr>
          <w:trHeight w:val="516"/>
          <w:del w:id="993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pStyle w:val="TableContent"/>
              <w:rPr>
                <w:del w:id="994" w:author="RoyYL.Wong" w:date="2015-03-16T10:29:00Z"/>
                <w:lang w:eastAsia="zh-TW"/>
              </w:rPr>
            </w:pPr>
            <w:del w:id="995" w:author="RoyYL.Wong" w:date="2015-03-16T10:29:00Z">
              <w:r w:rsidDel="00695EE0">
                <w:rPr>
                  <w:lang w:eastAsia="zh-TW"/>
                </w:rPr>
                <w:delText>Uns</w:delText>
              </w:r>
              <w:r w:rsidRPr="00E970AD" w:rsidDel="00695EE0">
                <w:rPr>
                  <w:lang w:eastAsia="zh-TW"/>
                </w:rPr>
                <w:delText>ecured Exposure</w:delText>
              </w:r>
              <w:r w:rsidDel="00695EE0">
                <w:rPr>
                  <w:lang w:eastAsia="zh-TW"/>
                </w:rPr>
                <w:delText xml:space="preserve"> Excess Indicator (TD)</w:delText>
              </w:r>
              <w:r w:rsidRPr="00E21C44" w:rsidDel="00695EE0">
                <w:rPr>
                  <w:vertAlign w:val="superscript"/>
                  <w:lang w:eastAsia="zh-TW"/>
                </w:rPr>
                <w:delText>#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996" w:author="RoyYL.Wong" w:date="2015-03-16T10:29:00Z"/>
              </w:rPr>
            </w:pPr>
            <w:del w:id="997" w:author="RoyYL.Wong" w:date="2015-03-16T10:29:00Z">
              <w:r w:rsidDel="00695EE0">
                <w:delText xml:space="preserve">System Configuration </w:delText>
              </w:r>
            </w:del>
          </w:p>
          <w:p w:rsidR="00DE41F2" w:rsidRPr="008F6453" w:rsidDel="00695EE0" w:rsidRDefault="00DE41F2" w:rsidP="00DE41F2">
            <w:pPr>
              <w:pStyle w:val="TableContent"/>
              <w:rPr>
                <w:del w:id="998" w:author="RoyYL.Wong" w:date="2015-03-16T10:29:00Z"/>
              </w:rPr>
            </w:pPr>
            <w:del w:id="999" w:author="RoyYL.Wong" w:date="2015-03-16T10:29:00Z">
              <w:r w:rsidDel="00695EE0">
                <w:delText>[</w:delText>
              </w:r>
              <w:r w:rsidRPr="005B4A7C" w:rsidDel="00695EE0">
                <w:delText>ERMS-SYS-CONF-ID-00</w:delText>
              </w:r>
              <w:r w:rsidDel="00695EE0">
                <w:delText>7] [</w:delText>
              </w:r>
              <w:r w:rsidRPr="005B4A7C" w:rsidDel="00695EE0">
                <w:delText>ERMS-SYS-CONF-ID-00</w:delText>
              </w:r>
              <w:r w:rsidDel="00695EE0">
                <w:delText>8]</w:delText>
              </w:r>
            </w:del>
          </w:p>
        </w:tc>
        <w:tc>
          <w:tcPr>
            <w:tcW w:w="4428" w:type="dxa"/>
          </w:tcPr>
          <w:p w:rsidR="00DE41F2" w:rsidRPr="00004DF3" w:rsidDel="00695EE0" w:rsidRDefault="00DE41F2" w:rsidP="00DE41F2">
            <w:pPr>
              <w:pStyle w:val="TableList"/>
              <w:tabs>
                <w:tab w:val="clear" w:pos="1870"/>
                <w:tab w:val="num" w:pos="346"/>
              </w:tabs>
              <w:ind w:left="347"/>
              <w:rPr>
                <w:del w:id="1000" w:author="RoyYL.Wong" w:date="2015-03-16T10:29:00Z"/>
              </w:rPr>
            </w:pPr>
            <w:del w:id="100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RPr="002F2479" w:rsidDel="00695EE0" w:rsidTr="00EA1E6B">
        <w:trPr>
          <w:trHeight w:val="516"/>
          <w:del w:id="1002" w:author="RoyYL.Wong" w:date="2015-03-16T10:29:00Z"/>
        </w:trPr>
        <w:tc>
          <w:tcPr>
            <w:tcW w:w="2358" w:type="dxa"/>
          </w:tcPr>
          <w:p w:rsidR="00DE41F2" w:rsidRPr="00623424" w:rsidDel="00695EE0" w:rsidRDefault="00DE41F2" w:rsidP="00DE41F2">
            <w:pPr>
              <w:spacing w:before="60" w:after="60"/>
              <w:rPr>
                <w:del w:id="100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04" w:author="RoyYL.Wong" w:date="2015-03-16T10:29:00Z">
              <w:r w:rsidRPr="00E21C44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Unsecured Exposure 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Excess </w:delText>
              </w:r>
              <w:r w:rsidRPr="00E21C44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Indicator (SD)</w:delText>
              </w:r>
              <w:r w:rsidRPr="00E21C44" w:rsidDel="00695EE0">
                <w:rPr>
                  <w:sz w:val="22"/>
                  <w:szCs w:val="22"/>
                  <w:vertAlign w:val="superscript"/>
                  <w:lang w:eastAsia="zh-TW"/>
                </w:rPr>
                <w:delText>#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05" w:author="RoyYL.Wong" w:date="2015-03-16T10:29:00Z"/>
              </w:rPr>
            </w:pPr>
            <w:del w:id="1006" w:author="RoyYL.Wong" w:date="2015-03-16T10:29:00Z">
              <w:r w:rsidDel="00695EE0">
                <w:delText xml:space="preserve">System Configuration </w:delText>
              </w:r>
            </w:del>
          </w:p>
          <w:p w:rsidR="00DE41F2" w:rsidRPr="008F6453" w:rsidDel="00695EE0" w:rsidRDefault="00DE41F2" w:rsidP="00DE41F2">
            <w:pPr>
              <w:pStyle w:val="TableContent"/>
              <w:rPr>
                <w:del w:id="1007" w:author="RoyYL.Wong" w:date="2015-03-16T10:29:00Z"/>
              </w:rPr>
            </w:pPr>
            <w:del w:id="1008" w:author="RoyYL.Wong" w:date="2015-03-16T10:29:00Z">
              <w:r w:rsidDel="00695EE0">
                <w:delText>[</w:delText>
              </w:r>
              <w:r w:rsidRPr="005B4A7C" w:rsidDel="00695EE0">
                <w:delText>ERMS-SYS-CONF-ID-00</w:delText>
              </w:r>
              <w:r w:rsidDel="00695EE0">
                <w:delText>7] [</w:delText>
              </w:r>
              <w:r w:rsidRPr="005B4A7C" w:rsidDel="00695EE0">
                <w:delText>ERMS-SYS-CONF-ID-00</w:delText>
              </w:r>
              <w:r w:rsidDel="00695EE0">
                <w:delText>8]</w:delText>
              </w:r>
            </w:del>
          </w:p>
        </w:tc>
        <w:tc>
          <w:tcPr>
            <w:tcW w:w="4428" w:type="dxa"/>
          </w:tcPr>
          <w:p w:rsidR="00DE41F2" w:rsidRPr="002F2479" w:rsidDel="00695EE0" w:rsidRDefault="00DE41F2" w:rsidP="00DE41F2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1009" w:author="RoyYL.Wong" w:date="2015-03-16T10:29:00Z"/>
                <w:color w:val="FF0000"/>
              </w:rPr>
            </w:pPr>
            <w:del w:id="1010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RPr="002F2479" w:rsidDel="00695EE0" w:rsidTr="00EA1E6B">
        <w:trPr>
          <w:trHeight w:val="516"/>
          <w:del w:id="1011" w:author="RoyYL.Wong" w:date="2015-03-16T10:29:00Z"/>
        </w:trPr>
        <w:tc>
          <w:tcPr>
            <w:tcW w:w="2358" w:type="dxa"/>
          </w:tcPr>
          <w:p w:rsidR="00DE41F2" w:rsidRPr="00623424" w:rsidDel="00695EE0" w:rsidRDefault="00DE41F2" w:rsidP="00DE41F2">
            <w:pPr>
              <w:spacing w:before="60" w:after="60"/>
              <w:rPr>
                <w:del w:id="101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13" w:author="RoyYL.Wong" w:date="2015-03-16T10:29:00Z">
              <w:r w:rsidRPr="00E21C44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S81 Group ID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14" w:author="RoyYL.Wong" w:date="2015-03-16T10:29:00Z"/>
              </w:rPr>
            </w:pPr>
            <w:del w:id="1015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1016" w:author="RoyYL.Wong" w:date="2015-03-16T10:29:00Z"/>
              </w:rPr>
            </w:pPr>
            <w:del w:id="1017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18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rPr>
                <w:del w:id="101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20" w:author="RoyYL.Wong" w:date="2015-03-16T10:29:00Z"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Portfolio Code</w:delText>
              </w:r>
            </w:del>
          </w:p>
        </w:tc>
        <w:tc>
          <w:tcPr>
            <w:tcW w:w="2611" w:type="dxa"/>
          </w:tcPr>
          <w:p w:rsidR="00DE41F2" w:rsidRPr="008F6453" w:rsidDel="00695EE0" w:rsidRDefault="00DE41F2" w:rsidP="00DE41F2">
            <w:pPr>
              <w:pStyle w:val="TableContent"/>
              <w:rPr>
                <w:del w:id="1021" w:author="RoyYL.Wong" w:date="2015-03-16T10:29:00Z"/>
              </w:rPr>
            </w:pPr>
            <w:del w:id="1022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7"/>
              </w:tabs>
              <w:ind w:left="346"/>
              <w:rPr>
                <w:del w:id="1023" w:author="RoyYL.Wong" w:date="2015-03-16T10:29:00Z"/>
              </w:rPr>
            </w:pPr>
            <w:del w:id="1024" w:author="RoyYL.Wong" w:date="2015-03-16T10:29:00Z">
              <w:r w:rsidRPr="0047522B" w:rsidDel="00695EE0">
                <w:delText xml:space="preserve"> 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25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spacing w:before="60" w:after="60"/>
              <w:rPr>
                <w:del w:id="102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27" w:author="RoyYL.Wong" w:date="2015-03-16T10:29:00Z"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Portfolio Name</w:delText>
              </w:r>
            </w:del>
          </w:p>
        </w:tc>
        <w:tc>
          <w:tcPr>
            <w:tcW w:w="2611" w:type="dxa"/>
          </w:tcPr>
          <w:p w:rsidR="00DE41F2" w:rsidRPr="008F6453" w:rsidDel="00695EE0" w:rsidRDefault="00DE41F2" w:rsidP="00DE41F2">
            <w:pPr>
              <w:pStyle w:val="TableContent"/>
              <w:rPr>
                <w:del w:id="1028" w:author="RoyYL.Wong" w:date="2015-03-16T10:29:00Z"/>
              </w:rPr>
            </w:pPr>
            <w:del w:id="1029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1030" w:author="RoyYL.Wong" w:date="2015-03-16T10:29:00Z"/>
              </w:rPr>
            </w:pPr>
            <w:del w:id="103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32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spacing w:before="60" w:after="60"/>
              <w:rPr>
                <w:del w:id="103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3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Account No.</w:delText>
              </w:r>
            </w:del>
          </w:p>
        </w:tc>
        <w:tc>
          <w:tcPr>
            <w:tcW w:w="2611" w:type="dxa"/>
          </w:tcPr>
          <w:p w:rsidR="00DE41F2" w:rsidRPr="0023591D" w:rsidDel="00695EE0" w:rsidRDefault="00DE41F2" w:rsidP="00DE41F2">
            <w:pPr>
              <w:pStyle w:val="TableContent"/>
              <w:rPr>
                <w:del w:id="1035" w:author="RoyYL.Wong" w:date="2015-03-16T10:29:00Z"/>
              </w:rPr>
            </w:pPr>
            <w:del w:id="1036" w:author="RoyYL.Wong" w:date="2015-03-16T10:29:00Z">
              <w:r w:rsidDel="00695EE0">
                <w:rPr>
                  <w:szCs w:val="18"/>
                </w:rPr>
                <w:delText>[</w:delText>
              </w:r>
              <w:r w:rsidRPr="00D97089" w:rsidDel="00695EE0">
                <w:rPr>
                  <w:szCs w:val="18"/>
                </w:rPr>
                <w:delText>ERMS-MAIN-CLN_CPT_DTL</w:delText>
              </w:r>
              <w:r w:rsidRPr="009D0911" w:rsidDel="00695EE0">
                <w:rPr>
                  <w:rFonts w:hint="eastAsia"/>
                  <w:szCs w:val="18"/>
                </w:rPr>
                <w:delText xml:space="preserve">] </w:delText>
              </w:r>
              <w:r w:rsidRPr="009D0911" w:rsidDel="00695EE0">
                <w:rPr>
                  <w:szCs w:val="18"/>
                </w:rPr>
                <w:delText>Client And Counterparty Master Maintenance</w:delText>
              </w:r>
            </w:del>
          </w:p>
        </w:tc>
        <w:tc>
          <w:tcPr>
            <w:tcW w:w="4428" w:type="dxa"/>
          </w:tcPr>
          <w:p w:rsidR="00DE41F2" w:rsidRPr="009215E6" w:rsidDel="00695EE0" w:rsidRDefault="00DE41F2" w:rsidP="00DE41F2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1037" w:author="RoyYL.Wong" w:date="2015-03-16T10:29:00Z"/>
              </w:rPr>
            </w:pPr>
            <w:del w:id="1038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39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spacing w:before="60" w:after="60"/>
              <w:rPr>
                <w:del w:id="104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4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Account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 xml:space="preserve"> Name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42" w:author="RoyYL.Wong" w:date="2015-03-16T10:29:00Z"/>
              </w:rPr>
            </w:pPr>
            <w:del w:id="1043" w:author="RoyYL.Wong" w:date="2015-03-16T10:29:00Z">
              <w:r w:rsidDel="00695EE0">
                <w:rPr>
                  <w:szCs w:val="18"/>
                </w:rPr>
                <w:delText>[</w:delText>
              </w:r>
              <w:r w:rsidRPr="00D97089" w:rsidDel="00695EE0">
                <w:rPr>
                  <w:szCs w:val="18"/>
                </w:rPr>
                <w:delText>ERMS-MAIN-CLN_CPT_DTL</w:delText>
              </w:r>
              <w:r w:rsidRPr="009D0911" w:rsidDel="00695EE0">
                <w:rPr>
                  <w:rFonts w:hint="eastAsia"/>
                  <w:szCs w:val="18"/>
                </w:rPr>
                <w:delText xml:space="preserve">] </w:delText>
              </w:r>
              <w:r w:rsidRPr="009D0911" w:rsidDel="00695EE0">
                <w:rPr>
                  <w:szCs w:val="18"/>
                </w:rPr>
                <w:delText>Client And Counterparty Master Maintenance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1044" w:author="RoyYL.Wong" w:date="2015-03-16T10:29:00Z"/>
              </w:rPr>
            </w:pPr>
            <w:del w:id="1045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46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spacing w:before="60" w:after="60"/>
              <w:rPr>
                <w:del w:id="104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4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HKMA Customer Type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49" w:author="RoyYL.Wong" w:date="2015-03-16T10:29:00Z"/>
                <w:szCs w:val="18"/>
              </w:rPr>
            </w:pPr>
            <w:del w:id="1050" w:author="RoyYL.Wong" w:date="2015-03-16T10:29:00Z">
              <w:r w:rsidDel="00695EE0">
                <w:rPr>
                  <w:szCs w:val="18"/>
                </w:rPr>
                <w:delText>[</w:delText>
              </w:r>
              <w:r w:rsidRPr="00D97089" w:rsidDel="00695EE0">
                <w:rPr>
                  <w:szCs w:val="18"/>
                </w:rPr>
                <w:delText>ERMS-MAIN-CLN_CPT_DTL</w:delText>
              </w:r>
              <w:r w:rsidRPr="009D0911" w:rsidDel="00695EE0">
                <w:rPr>
                  <w:rFonts w:hint="eastAsia"/>
                  <w:szCs w:val="18"/>
                </w:rPr>
                <w:delText xml:space="preserve">] </w:delText>
              </w:r>
              <w:r w:rsidRPr="009D0911" w:rsidDel="00695EE0">
                <w:rPr>
                  <w:szCs w:val="18"/>
                </w:rPr>
                <w:delText>Client And Counterparty Master Maintenance</w:delText>
              </w:r>
            </w:del>
          </w:p>
        </w:tc>
        <w:tc>
          <w:tcPr>
            <w:tcW w:w="4428" w:type="dxa"/>
          </w:tcPr>
          <w:p w:rsidR="00DE41F2" w:rsidRPr="00915C4C" w:rsidDel="00695EE0" w:rsidRDefault="00DE41F2" w:rsidP="00DE41F2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1051" w:author="RoyYL.Wong" w:date="2015-03-16T10:29:00Z"/>
                <w:i/>
              </w:rPr>
            </w:pPr>
            <w:del w:id="1052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53" w:author="RoyYL.Wong" w:date="2015-03-16T10:29:00Z"/>
        </w:trPr>
        <w:tc>
          <w:tcPr>
            <w:tcW w:w="2358" w:type="dxa"/>
          </w:tcPr>
          <w:p w:rsidR="00DE41F2" w:rsidRPr="00E970AD" w:rsidDel="00695EE0" w:rsidRDefault="00DE41F2" w:rsidP="00DE41F2">
            <w:pPr>
              <w:spacing w:before="60" w:after="60"/>
              <w:rPr>
                <w:del w:id="105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5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Is Public / Listed Company?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56" w:author="RoyYL.Wong" w:date="2015-03-16T10:29:00Z"/>
                <w:szCs w:val="18"/>
              </w:rPr>
            </w:pPr>
            <w:del w:id="1057" w:author="RoyYL.Wong" w:date="2015-03-16T10:29:00Z">
              <w:r w:rsidDel="00695EE0">
                <w:rPr>
                  <w:szCs w:val="18"/>
                </w:rPr>
                <w:delText>[</w:delText>
              </w:r>
              <w:r w:rsidRPr="00D97089" w:rsidDel="00695EE0">
                <w:rPr>
                  <w:szCs w:val="18"/>
                </w:rPr>
                <w:delText>ERMS-MAIN-CLN_CPT_DTL</w:delText>
              </w:r>
              <w:r w:rsidRPr="009D0911" w:rsidDel="00695EE0">
                <w:rPr>
                  <w:rFonts w:hint="eastAsia"/>
                  <w:szCs w:val="18"/>
                </w:rPr>
                <w:delText xml:space="preserve">] </w:delText>
              </w:r>
              <w:r w:rsidRPr="009D0911" w:rsidDel="00695EE0">
                <w:rPr>
                  <w:szCs w:val="18"/>
                </w:rPr>
                <w:delText xml:space="preserve">Client And </w:delText>
              </w:r>
              <w:r w:rsidRPr="009D0911" w:rsidDel="00695EE0">
                <w:rPr>
                  <w:szCs w:val="18"/>
                </w:rPr>
                <w:lastRenderedPageBreak/>
                <w:delText xml:space="preserve">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RPr="00E970AD" w:rsidDel="00695EE0" w:rsidRDefault="00DE41F2" w:rsidP="00DE41F2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1058" w:author="RoyYL.Wong" w:date="2015-03-16T10:29:00Z"/>
                <w:rFonts w:ascii="Arial" w:hAnsi="Arial" w:cs="Arial"/>
              </w:rPr>
            </w:pPr>
            <w:del w:id="1059" w:author="RoyYL.Wong" w:date="2015-03-16T10:29:00Z">
              <w:r w:rsidRPr="0047522B" w:rsidDel="00695EE0">
                <w:lastRenderedPageBreak/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60" w:author="RoyYL.Wong" w:date="2015-03-16T10:29:00Z"/>
        </w:trPr>
        <w:tc>
          <w:tcPr>
            <w:tcW w:w="2358" w:type="dxa"/>
          </w:tcPr>
          <w:p w:rsidR="00DE41F2" w:rsidRPr="00E970AD" w:rsidDel="00695EE0" w:rsidRDefault="00DE41F2" w:rsidP="00DE41F2">
            <w:pPr>
              <w:spacing w:before="60" w:after="60"/>
              <w:rPr>
                <w:del w:id="1061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62" w:author="RoyYL.Wong" w:date="2015-03-16T10:29:00Z">
              <w:r w:rsidRPr="00E970AD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Is HKMA Authorized AI?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63" w:author="RoyYL.Wong" w:date="2015-03-16T10:29:00Z"/>
                <w:szCs w:val="18"/>
              </w:rPr>
            </w:pPr>
            <w:del w:id="1064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RPr="00E970AD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065" w:author="RoyYL.Wong" w:date="2015-03-16T10:29:00Z"/>
                <w:rFonts w:ascii="Arial" w:hAnsi="Arial" w:cs="Arial"/>
                <w:color w:val="FF0000"/>
              </w:rPr>
            </w:pPr>
            <w:del w:id="1066" w:author="RoyYL.Wong" w:date="2015-03-16T10:29:00Z">
              <w:r w:rsidRPr="0047522B" w:rsidDel="00695EE0">
                <w:delText xml:space="preserve"> 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67" w:author="RoyYL.Wong" w:date="2015-03-16T10:29:00Z"/>
        </w:trPr>
        <w:tc>
          <w:tcPr>
            <w:tcW w:w="2358" w:type="dxa"/>
          </w:tcPr>
          <w:p w:rsidR="00DE41F2" w:rsidRPr="00E970AD" w:rsidDel="00695EE0" w:rsidRDefault="00DE41F2" w:rsidP="00DE41F2">
            <w:pPr>
              <w:spacing w:before="60" w:after="60"/>
              <w:rPr>
                <w:del w:id="1068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69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BOCI</w:delText>
              </w:r>
              <w:r w:rsidRPr="00E970AD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Staff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Indicator</w:delText>
              </w:r>
            </w:del>
          </w:p>
        </w:tc>
        <w:tc>
          <w:tcPr>
            <w:tcW w:w="2611" w:type="dxa"/>
          </w:tcPr>
          <w:p w:rsidR="00DE41F2" w:rsidRPr="0079225D" w:rsidDel="00695EE0" w:rsidRDefault="00DE41F2" w:rsidP="00DE41F2">
            <w:pPr>
              <w:pStyle w:val="TableContent"/>
              <w:rPr>
                <w:del w:id="1070" w:author="RoyYL.Wong" w:date="2015-03-16T10:29:00Z"/>
                <w:color w:val="FF0000"/>
              </w:rPr>
            </w:pPr>
            <w:del w:id="1071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072" w:author="RoyYL.Wong" w:date="2015-03-16T10:29:00Z"/>
              </w:rPr>
            </w:pPr>
            <w:del w:id="1073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74" w:author="RoyYL.Wong" w:date="2015-03-16T10:29:00Z"/>
        </w:trPr>
        <w:tc>
          <w:tcPr>
            <w:tcW w:w="2358" w:type="dxa"/>
          </w:tcPr>
          <w:p w:rsidR="00DE41F2" w:rsidRPr="00E970AD" w:rsidDel="00695EE0" w:rsidRDefault="00DE41F2" w:rsidP="00DE41F2">
            <w:pPr>
              <w:spacing w:before="60" w:after="60"/>
              <w:rPr>
                <w:del w:id="107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7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Controlled By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77" w:author="RoyYL.Wong" w:date="2015-03-16T10:29:00Z"/>
                <w:color w:val="FF0000"/>
              </w:rPr>
            </w:pPr>
            <w:del w:id="1078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D0911" w:rsidDel="00695EE0">
                <w:rPr>
                  <w:szCs w:val="18"/>
                </w:rPr>
                <w:delText xml:space="preserve">Client And Counterparty </w:delText>
              </w:r>
              <w:r w:rsidDel="00695EE0">
                <w:rPr>
                  <w:szCs w:val="18"/>
                </w:rPr>
                <w:delText>Detail</w:delText>
              </w:r>
              <w:r w:rsidRPr="009D0911" w:rsidDel="00695EE0">
                <w:rPr>
                  <w:szCs w:val="18"/>
                </w:rPr>
                <w:delText xml:space="preserve"> Maintenance</w:delText>
              </w:r>
            </w:del>
          </w:p>
        </w:tc>
        <w:tc>
          <w:tcPr>
            <w:tcW w:w="4428" w:type="dxa"/>
          </w:tcPr>
          <w:p w:rsidR="00DE41F2" w:rsidRPr="00701081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079" w:author="RoyYL.Wong" w:date="2015-03-16T10:29:00Z"/>
                <w:color w:val="FF0000"/>
              </w:rPr>
            </w:pPr>
            <w:del w:id="1080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81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08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8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Connected Party Type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84" w:author="RoyYL.Wong" w:date="2015-03-16T10:29:00Z"/>
                <w:szCs w:val="18"/>
              </w:rPr>
            </w:pPr>
            <w:del w:id="1085" w:author="RoyYL.Wong" w:date="2015-03-16T10:29:00Z">
              <w:r w:rsidDel="00695EE0">
                <w:rPr>
                  <w:lang w:eastAsia="zh-HK"/>
                </w:rPr>
                <w:delText>[</w:delText>
              </w:r>
              <w:r w:rsidRPr="005D0B67" w:rsidDel="00695EE0">
                <w:rPr>
                  <w:lang w:eastAsia="zh-HK"/>
                </w:rPr>
                <w:delText>ERMS-</w:delText>
              </w:r>
              <w:r w:rsidDel="00695EE0">
                <w:rPr>
                  <w:lang w:eastAsia="zh-HK"/>
                </w:rPr>
                <w:delText>INT_CPIS</w:delText>
              </w:r>
              <w:r w:rsidRPr="005D0B67" w:rsidDel="00695EE0">
                <w:rPr>
                  <w:lang w:eastAsia="zh-HK"/>
                </w:rPr>
                <w:delText xml:space="preserve"> -</w:delText>
              </w:r>
              <w:r w:rsidDel="00695EE0">
                <w:rPr>
                  <w:lang w:eastAsia="zh-HK"/>
                </w:rPr>
                <w:delText>01] Daily Connected Party Matching List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086" w:author="RoyYL.Wong" w:date="2015-03-16T10:29:00Z"/>
              </w:rPr>
            </w:pPr>
            <w:del w:id="1087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88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08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90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Connected With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91" w:author="RoyYL.Wong" w:date="2015-03-16T10:29:00Z"/>
                <w:szCs w:val="18"/>
              </w:rPr>
            </w:pPr>
            <w:del w:id="1092" w:author="RoyYL.Wong" w:date="2015-03-16T10:29:00Z">
              <w:r w:rsidDel="00695EE0">
                <w:rPr>
                  <w:lang w:eastAsia="zh-HK"/>
                </w:rPr>
                <w:delText>[</w:delText>
              </w:r>
              <w:r w:rsidRPr="005D0B67" w:rsidDel="00695EE0">
                <w:rPr>
                  <w:lang w:eastAsia="zh-HK"/>
                </w:rPr>
                <w:delText>ERMS-</w:delText>
              </w:r>
              <w:r w:rsidDel="00695EE0">
                <w:rPr>
                  <w:lang w:eastAsia="zh-HK"/>
                </w:rPr>
                <w:delText>INT_CPIS</w:delText>
              </w:r>
              <w:r w:rsidRPr="005D0B67" w:rsidDel="00695EE0">
                <w:rPr>
                  <w:lang w:eastAsia="zh-HK"/>
                </w:rPr>
                <w:delText xml:space="preserve"> -</w:delText>
              </w:r>
              <w:r w:rsidDel="00695EE0">
                <w:rPr>
                  <w:lang w:eastAsia="zh-HK"/>
                </w:rPr>
                <w:delText>01] Daily Connected Party Matching List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093" w:author="RoyYL.Wong" w:date="2015-03-16T10:29:00Z"/>
              </w:rPr>
            </w:pPr>
            <w:del w:id="1094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095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spacing w:before="60" w:after="60"/>
              <w:rPr>
                <w:del w:id="109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097" w:author="RoyYL.Wong" w:date="2015-03-16T10:29:00Z"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FINIQ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Exposure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098" w:author="RoyYL.Wong" w:date="2015-03-16T10:29:00Z"/>
              </w:rPr>
            </w:pPr>
            <w:del w:id="1099" w:author="RoyYL.Wong" w:date="2015-03-16T10:29:00Z">
              <w:r w:rsidRPr="00350366" w:rsidDel="00695EE0">
                <w:rPr>
                  <w:lang w:eastAsia="zh-HK"/>
                </w:rPr>
                <w:delText>[</w:delText>
              </w:r>
              <w:r w:rsidRPr="009A5D10" w:rsidDel="00695EE0">
                <w:rPr>
                  <w:lang w:eastAsia="zh-HK"/>
                </w:rPr>
                <w:delText>ERMS-RPT-003</w:delText>
              </w:r>
              <w:r w:rsidRPr="00350366" w:rsidDel="00695EE0">
                <w:rPr>
                  <w:lang w:eastAsia="zh-HK"/>
                </w:rPr>
                <w:delText xml:space="preserve">] </w:delText>
              </w:r>
              <w:r w:rsidRPr="007C08A3" w:rsidDel="00695EE0">
                <w:rPr>
                  <w:lang w:eastAsia="zh-HK"/>
                </w:rPr>
                <w:delText>Limit and Exposure Details</w:delText>
              </w:r>
              <w:r w:rsidDel="00695EE0">
                <w:rPr>
                  <w:lang w:eastAsia="zh-HK"/>
                </w:rPr>
                <w:delText xml:space="preserve"> Report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del w:id="1100" w:author="RoyYL.Wong" w:date="2015-03-16T10:29:00Z"/>
              </w:rPr>
            </w:pPr>
            <w:del w:id="110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02" w:author="RoyYL.Wong" w:date="2015-03-16T10:29:00Z"/>
        </w:trPr>
        <w:tc>
          <w:tcPr>
            <w:tcW w:w="2358" w:type="dxa"/>
          </w:tcPr>
          <w:p w:rsidR="00DE41F2" w:rsidRPr="00915C4C" w:rsidDel="00695EE0" w:rsidRDefault="00DE41F2" w:rsidP="00DE41F2">
            <w:pPr>
              <w:spacing w:before="60" w:after="60"/>
              <w:rPr>
                <w:del w:id="110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0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(TD)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05" w:author="RoyYL.Wong" w:date="2015-03-16T10:29:00Z"/>
                <w:lang w:eastAsia="zh-HK"/>
              </w:rPr>
            </w:pPr>
            <w:del w:id="1106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107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Content"/>
              <w:rPr>
                <w:del w:id="1108" w:author="RoyYL.Wong" w:date="2015-03-16T10:29:00Z"/>
                <w:lang w:eastAsia="zh-HK"/>
              </w:rPr>
            </w:pPr>
            <w:del w:id="1109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110" w:author="RoyYL.Wong" w:date="2015-03-16T10:29:00Z"/>
                <w:lang w:eastAsia="zh-HK"/>
              </w:rPr>
            </w:pPr>
          </w:p>
          <w:p w:rsidR="00DE41F2" w:rsidRPr="009C0B31" w:rsidDel="00695EE0" w:rsidRDefault="00DE41F2" w:rsidP="00DE41F2">
            <w:pPr>
              <w:pStyle w:val="TableList"/>
              <w:numPr>
                <w:ilvl w:val="0"/>
                <w:numId w:val="0"/>
              </w:numPr>
              <w:rPr>
                <w:del w:id="1111" w:author="RoyYL.Wong" w:date="2015-03-16T10:29:00Z"/>
                <w:lang w:eastAsia="zh-HK"/>
              </w:rPr>
            </w:pPr>
            <w:del w:id="1112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1113" w:author="RoyYL.Wong" w:date="2015-03-16T10:29:00Z"/>
              </w:rPr>
            </w:pPr>
            <w:del w:id="1114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15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1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17" w:author="RoyYL.Wong" w:date="2015-03-16T10:29:00Z"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Sum of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FinIQ Exposure &amp; </w:delText>
              </w:r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Exposure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(TD)</w:delText>
              </w:r>
            </w:del>
          </w:p>
        </w:tc>
        <w:tc>
          <w:tcPr>
            <w:tcW w:w="2611" w:type="dxa"/>
          </w:tcPr>
          <w:p w:rsidR="00DE41F2" w:rsidRPr="00701081" w:rsidDel="00695EE0" w:rsidRDefault="00DE41F2" w:rsidP="00DE41F2">
            <w:pPr>
              <w:pStyle w:val="TableContent"/>
              <w:rPr>
                <w:del w:id="1118" w:author="RoyYL.Wong" w:date="2015-03-16T10:29:00Z"/>
              </w:rPr>
            </w:pPr>
            <w:del w:id="1119" w:author="RoyYL.Wong" w:date="2015-03-16T10:29:00Z">
              <w:r w:rsidRPr="00701081" w:rsidDel="00695EE0">
                <w:delText xml:space="preserve">Section </w:delText>
              </w:r>
              <w:r w:rsidDel="00695EE0">
                <w:delText>2</w:delText>
              </w:r>
            </w:del>
          </w:p>
        </w:tc>
        <w:tc>
          <w:tcPr>
            <w:tcW w:w="4428" w:type="dxa"/>
          </w:tcPr>
          <w:p w:rsidR="00DE41F2" w:rsidRPr="005E3351" w:rsidDel="00695EE0" w:rsidRDefault="00DE41F2" w:rsidP="00DE41F2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1120" w:author="RoyYL.Wong" w:date="2015-03-16T10:29:00Z"/>
                <w:color w:val="FF0000"/>
              </w:rPr>
            </w:pPr>
            <w:del w:id="112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22" w:author="RoyYL.Wong" w:date="2015-03-16T10:29:00Z"/>
        </w:trPr>
        <w:tc>
          <w:tcPr>
            <w:tcW w:w="2358" w:type="dxa"/>
          </w:tcPr>
          <w:p w:rsidR="00DE41F2" w:rsidRPr="00701081" w:rsidDel="00695EE0" w:rsidRDefault="00DE41F2" w:rsidP="00DE41F2">
            <w:pPr>
              <w:spacing w:before="60" w:after="60"/>
              <w:rPr>
                <w:del w:id="112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2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% of Capital Base (Unsecured Portion) (TD)</w:delText>
              </w:r>
            </w:del>
          </w:p>
        </w:tc>
        <w:tc>
          <w:tcPr>
            <w:tcW w:w="2611" w:type="dxa"/>
          </w:tcPr>
          <w:p w:rsidR="00DE41F2" w:rsidRPr="00701081" w:rsidDel="00695EE0" w:rsidRDefault="00DE41F2" w:rsidP="00DE41F2">
            <w:pPr>
              <w:pStyle w:val="TableContent"/>
              <w:rPr>
                <w:del w:id="1125" w:author="RoyYL.Wong" w:date="2015-03-16T10:29:00Z"/>
              </w:rPr>
            </w:pPr>
            <w:del w:id="1126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1127" w:author="RoyYL.Wong" w:date="2015-03-16T10:29:00Z"/>
              </w:rPr>
            </w:pPr>
            <w:del w:id="1128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29" w:author="RoyYL.Wong" w:date="2015-03-16T10:29:00Z"/>
        </w:trPr>
        <w:tc>
          <w:tcPr>
            <w:tcW w:w="2358" w:type="dxa"/>
          </w:tcPr>
          <w:p w:rsidR="00DE41F2" w:rsidRPr="00701081" w:rsidDel="00695EE0" w:rsidRDefault="00DE41F2" w:rsidP="00DE41F2">
            <w:pPr>
              <w:spacing w:before="60" w:after="60"/>
              <w:rPr>
                <w:del w:id="113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3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(TD)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32" w:author="RoyYL.Wong" w:date="2015-03-16T10:29:00Z"/>
                <w:lang w:eastAsia="zh-HK"/>
              </w:rPr>
            </w:pPr>
            <w:del w:id="1133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 xml:space="preserve">Client And Counterparty Master </w:delText>
              </w:r>
              <w:r w:rsidRPr="009A01D2" w:rsidDel="00695EE0">
                <w:rPr>
                  <w:szCs w:val="18"/>
                </w:rPr>
                <w:lastRenderedPageBreak/>
                <w:delText>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134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Content"/>
              <w:rPr>
                <w:del w:id="1135" w:author="RoyYL.Wong" w:date="2015-03-16T10:29:00Z"/>
                <w:lang w:eastAsia="zh-HK"/>
              </w:rPr>
            </w:pPr>
            <w:del w:id="1136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137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List"/>
              <w:numPr>
                <w:ilvl w:val="0"/>
                <w:numId w:val="0"/>
              </w:numPr>
              <w:rPr>
                <w:del w:id="1138" w:author="RoyYL.Wong" w:date="2015-03-16T10:29:00Z"/>
                <w:lang w:eastAsia="zh-HK"/>
              </w:rPr>
            </w:pPr>
            <w:del w:id="1139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  <w:p w:rsidR="001C620B" w:rsidDel="00695EE0" w:rsidRDefault="001C620B" w:rsidP="00DE41F2">
            <w:pPr>
              <w:pStyle w:val="TableList"/>
              <w:numPr>
                <w:ilvl w:val="0"/>
                <w:numId w:val="0"/>
              </w:numPr>
              <w:rPr>
                <w:del w:id="1140" w:author="RoyYL.Wong" w:date="2015-03-16T10:29:00Z"/>
                <w:lang w:eastAsia="zh-HK"/>
              </w:rPr>
            </w:pPr>
          </w:p>
          <w:p w:rsidR="009160F5" w:rsidDel="00695EE0" w:rsidRDefault="001C620B">
            <w:pPr>
              <w:pStyle w:val="TableList"/>
              <w:numPr>
                <w:ilvl w:val="0"/>
                <w:numId w:val="0"/>
              </w:numPr>
              <w:rPr>
                <w:del w:id="1141" w:author="RoyYL.Wong" w:date="2015-03-16T10:29:00Z"/>
                <w:rFonts w:cs="Arial"/>
                <w:lang w:eastAsia="zh-HK"/>
              </w:rPr>
            </w:pPr>
            <w:del w:id="1142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143" w:author="RoyYL.Wong" w:date="2015-03-16T10:29:00Z"/>
                <w:rFonts w:cs="Arial"/>
              </w:rPr>
            </w:pPr>
            <w:del w:id="1144" w:author="RoyYL.Wong" w:date="2015-03-16T10:29:00Z">
              <w:r w:rsidRPr="0047522B" w:rsidDel="00695EE0">
                <w:lastRenderedPageBreak/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45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4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4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Market Value of Collateral (TD)</w:delText>
              </w:r>
            </w:del>
          </w:p>
        </w:tc>
        <w:tc>
          <w:tcPr>
            <w:tcW w:w="2611" w:type="dxa"/>
          </w:tcPr>
          <w:p w:rsidR="00DE41F2" w:rsidRPr="00701081" w:rsidDel="00695EE0" w:rsidRDefault="00DE41F2" w:rsidP="00DE41F2">
            <w:pPr>
              <w:pStyle w:val="TableContent"/>
              <w:rPr>
                <w:del w:id="1148" w:author="RoyYL.Wong" w:date="2015-03-16T10:29:00Z"/>
                <w:lang w:eastAsia="zh-HK"/>
              </w:rPr>
            </w:pPr>
            <w:del w:id="1149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1150" w:author="RoyYL.Wong" w:date="2015-03-16T10:29:00Z"/>
              </w:rPr>
            </w:pPr>
            <w:del w:id="115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52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5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54" w:author="RoyYL.Wong" w:date="2015-03-16T10:29:00Z"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Collateral Sharing under Cross Collateralization (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T</w:delText>
              </w:r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55" w:author="RoyYL.Wong" w:date="2015-03-16T10:29:00Z"/>
                <w:lang w:eastAsia="zh-HK"/>
              </w:rPr>
            </w:pPr>
            <w:del w:id="1156" w:author="RoyYL.Wong" w:date="2015-03-16T10:29:00Z"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source from </w:delText>
              </w:r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function, actual ERMS function name would be provided later</w:delText>
              </w:r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6"/>
              </w:tabs>
              <w:ind w:left="340"/>
              <w:rPr>
                <w:del w:id="1157" w:author="RoyYL.Wong" w:date="2015-03-16T10:29:00Z"/>
              </w:rPr>
            </w:pPr>
            <w:del w:id="1158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59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6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6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LTV % (Secured Portion) (TD)</w:delText>
              </w:r>
            </w:del>
          </w:p>
        </w:tc>
        <w:tc>
          <w:tcPr>
            <w:tcW w:w="2611" w:type="dxa"/>
          </w:tcPr>
          <w:p w:rsidR="00DE41F2" w:rsidRPr="00701081" w:rsidDel="00695EE0" w:rsidRDefault="00DE41F2" w:rsidP="00DE41F2">
            <w:pPr>
              <w:pStyle w:val="TableContent"/>
              <w:rPr>
                <w:del w:id="1162" w:author="RoyYL.Wong" w:date="2015-03-16T10:29:00Z"/>
              </w:rPr>
            </w:pPr>
            <w:del w:id="1163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164" w:author="RoyYL.Wong" w:date="2015-03-16T10:29:00Z"/>
                <w:rFonts w:cs="Arial"/>
              </w:rPr>
            </w:pPr>
            <w:del w:id="1165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66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6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6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T24 Unsecured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(SD)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69" w:author="RoyYL.Wong" w:date="2015-03-16T10:29:00Z"/>
                <w:lang w:eastAsia="zh-HK"/>
              </w:rPr>
            </w:pPr>
            <w:del w:id="1170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171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Content"/>
              <w:rPr>
                <w:del w:id="1172" w:author="RoyYL.Wong" w:date="2015-03-16T10:29:00Z"/>
                <w:lang w:eastAsia="zh-HK"/>
              </w:rPr>
            </w:pPr>
            <w:del w:id="1173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174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Content"/>
              <w:rPr>
                <w:del w:id="1175" w:author="RoyYL.Wong" w:date="2015-03-16T10:29:00Z"/>
                <w:lang w:eastAsia="zh-HK"/>
              </w:rPr>
            </w:pPr>
            <w:del w:id="1176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  <w:p w:rsidR="001C620B" w:rsidDel="00695EE0" w:rsidRDefault="001C620B" w:rsidP="00DE41F2">
            <w:pPr>
              <w:pStyle w:val="TableContent"/>
              <w:rPr>
                <w:del w:id="1177" w:author="RoyYL.Wong" w:date="2015-03-16T10:29:00Z"/>
                <w:lang w:eastAsia="zh-HK"/>
              </w:rPr>
            </w:pPr>
          </w:p>
          <w:p w:rsidR="009160F5" w:rsidDel="00695EE0" w:rsidRDefault="001C620B">
            <w:pPr>
              <w:pStyle w:val="TableList"/>
              <w:numPr>
                <w:ilvl w:val="0"/>
                <w:numId w:val="0"/>
              </w:numPr>
              <w:rPr>
                <w:del w:id="1178" w:author="RoyYL.Wong" w:date="2015-03-16T10:29:00Z"/>
                <w:lang w:eastAsia="zh-HK"/>
              </w:rPr>
            </w:pPr>
            <w:del w:id="1179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180" w:author="RoyYL.Wong" w:date="2015-03-16T10:29:00Z"/>
              </w:rPr>
            </w:pPr>
            <w:del w:id="118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82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8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84" w:author="RoyYL.Wong" w:date="2015-03-16T10:29:00Z"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Sum of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FINIQ Exposure &amp; </w:delText>
              </w:r>
              <w:r w:rsidRPr="0070108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T24 Unsecured Exposure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(SD)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85" w:author="RoyYL.Wong" w:date="2015-03-16T10:29:00Z"/>
              </w:rPr>
            </w:pPr>
            <w:del w:id="1186" w:author="RoyYL.Wong" w:date="2015-03-16T10:29:00Z">
              <w:r w:rsidRPr="00701081" w:rsidDel="00695EE0">
                <w:delText xml:space="preserve">Section </w:delText>
              </w:r>
              <w:r w:rsidDel="00695EE0">
                <w:delText>2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187" w:author="RoyYL.Wong" w:date="2015-03-16T10:29:00Z"/>
              </w:rPr>
            </w:pPr>
            <w:del w:id="1188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89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9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9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% of Capital Base (Unsecured Portion) (SD)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92" w:author="RoyYL.Wong" w:date="2015-03-16T10:29:00Z"/>
              </w:rPr>
            </w:pPr>
            <w:del w:id="1193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194" w:author="RoyYL.Wong" w:date="2015-03-16T10:29:00Z"/>
              </w:rPr>
            </w:pPr>
            <w:del w:id="1195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196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19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19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 xml:space="preserve">Secured </w:delText>
              </w:r>
              <w:r w:rsidRPr="00915C4C" w:rsidDel="00695EE0">
                <w:rPr>
                  <w:rFonts w:asciiTheme="minorHAnsi" w:hAnsiTheme="minorHAnsi" w:cs="Arial" w:hint="eastAsia"/>
                  <w:sz w:val="22"/>
                  <w:szCs w:val="22"/>
                  <w:lang w:eastAsia="zh-TW"/>
                </w:rPr>
                <w:delText>Exposure</w:delText>
              </w:r>
              <w:r w:rsidRPr="00915C4C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(SD)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199" w:author="RoyYL.Wong" w:date="2015-03-16T10:29:00Z"/>
                <w:lang w:eastAsia="zh-HK"/>
              </w:rPr>
            </w:pPr>
            <w:del w:id="1200" w:author="RoyYL.Wong" w:date="2015-03-16T10:29:00Z"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Maintenance</w:delText>
              </w:r>
              <w:r w:rsidDel="00695EE0">
                <w:rPr>
                  <w:lang w:eastAsia="zh-HK"/>
                </w:rPr>
                <w:delText xml:space="preserve"> 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201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Content"/>
              <w:rPr>
                <w:del w:id="1202" w:author="RoyYL.Wong" w:date="2015-03-16T10:29:00Z"/>
                <w:lang w:eastAsia="zh-HK"/>
              </w:rPr>
            </w:pPr>
            <w:del w:id="1203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DE41F2" w:rsidDel="00695EE0" w:rsidRDefault="00DE41F2" w:rsidP="00DE41F2">
            <w:pPr>
              <w:pStyle w:val="TableContent"/>
              <w:rPr>
                <w:del w:id="1204" w:author="RoyYL.Wong" w:date="2015-03-16T10:29:00Z"/>
                <w:lang w:eastAsia="zh-HK"/>
              </w:rPr>
            </w:pPr>
          </w:p>
          <w:p w:rsidR="00DE41F2" w:rsidDel="00695EE0" w:rsidRDefault="00DE41F2" w:rsidP="00DE41F2">
            <w:pPr>
              <w:pStyle w:val="TableContent"/>
              <w:rPr>
                <w:del w:id="1205" w:author="RoyYL.Wong" w:date="2015-03-16T10:29:00Z"/>
                <w:lang w:eastAsia="zh-HK"/>
              </w:rPr>
            </w:pPr>
            <w:del w:id="1206" w:author="RoyYL.Wong" w:date="2015-03-16T10:29:00Z"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>Loan Sub-Participation Report</w:delText>
              </w:r>
              <w:r w:rsidRPr="008D2797" w:rsidDel="00695EE0">
                <w:rPr>
                  <w:lang w:eastAsia="zh-HK"/>
                </w:rPr>
                <w:delText xml:space="preserve"> </w:delText>
              </w:r>
            </w:del>
          </w:p>
          <w:p w:rsidR="001C620B" w:rsidDel="00695EE0" w:rsidRDefault="001C620B" w:rsidP="00DE41F2">
            <w:pPr>
              <w:pStyle w:val="TableContent"/>
              <w:rPr>
                <w:del w:id="1207" w:author="RoyYL.Wong" w:date="2015-03-16T10:29:00Z"/>
                <w:lang w:eastAsia="zh-HK"/>
              </w:rPr>
            </w:pPr>
          </w:p>
          <w:p w:rsidR="009160F5" w:rsidDel="00695EE0" w:rsidRDefault="001C620B">
            <w:pPr>
              <w:pStyle w:val="TableList"/>
              <w:numPr>
                <w:ilvl w:val="0"/>
                <w:numId w:val="0"/>
              </w:numPr>
              <w:rPr>
                <w:del w:id="1208" w:author="RoyYL.Wong" w:date="2015-03-16T10:29:00Z"/>
                <w:lang w:eastAsia="zh-HK"/>
              </w:rPr>
            </w:pPr>
            <w:del w:id="1209" w:author="RoyYL.Wong" w:date="2015-03-16T10:29:00Z"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source from 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function, actual ERMS function name would be provided later</w:delText>
              </w:r>
              <w:r w:rsidRPr="000C2A69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10" w:author="RoyYL.Wong" w:date="2015-03-16T10:29:00Z"/>
              </w:rPr>
            </w:pPr>
            <w:del w:id="1211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212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21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21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Market Value of Collateral (SD)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215" w:author="RoyYL.Wong" w:date="2015-03-16T10:29:00Z"/>
              </w:rPr>
            </w:pPr>
            <w:del w:id="1216" w:author="RoyYL.Wong" w:date="2015-03-16T10:29:00Z"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17" w:author="RoyYL.Wong" w:date="2015-03-16T10:29:00Z"/>
              </w:rPr>
            </w:pPr>
            <w:del w:id="1218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219" w:author="RoyYL.Wong" w:date="2015-03-16T10:29:00Z"/>
        </w:trPr>
        <w:tc>
          <w:tcPr>
            <w:tcW w:w="2358" w:type="dxa"/>
          </w:tcPr>
          <w:p w:rsidR="00040240" w:rsidDel="00695EE0" w:rsidRDefault="00DE41F2">
            <w:pPr>
              <w:spacing w:before="60" w:after="60"/>
              <w:rPr>
                <w:del w:id="122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221" w:author="RoyYL.Wong" w:date="2015-03-16T10:29:00Z"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Collateral Sharing under Cross Collateralization (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S</w:delText>
              </w:r>
              <w:r w:rsidRPr="00DE41F2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D)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222" w:author="RoyYL.Wong" w:date="2015-03-16T10:29:00Z"/>
                <w:lang w:eastAsia="zh-HK"/>
              </w:rPr>
            </w:pPr>
            <w:del w:id="1223" w:author="RoyYL.Wong" w:date="2015-03-16T10:29:00Z"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&lt;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source from </w:delText>
              </w:r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 xml:space="preserve">ERMS Cross Collateralization </w:delText>
              </w:r>
              <w:r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function, actual ERMS function name would be provided later</w:delText>
              </w:r>
              <w:r w:rsidRPr="00DE41F2" w:rsidDel="00695EE0">
                <w:rPr>
                  <w:rFonts w:ascii="Tahoma" w:eastAsia="Times New Roman" w:hAnsi="Tahoma" w:cs="Tahoma"/>
                  <w:color w:val="008080"/>
                  <w:sz w:val="18"/>
                  <w:szCs w:val="18"/>
                  <w:lang w:eastAsia="zh-TW"/>
                </w:rPr>
                <w:delText>&gt;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24" w:author="RoyYL.Wong" w:date="2015-03-16T10:29:00Z"/>
              </w:rPr>
            </w:pPr>
            <w:del w:id="1225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226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22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22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LTV % (Secured Portion) (SD)</w:delText>
              </w:r>
            </w:del>
          </w:p>
        </w:tc>
        <w:tc>
          <w:tcPr>
            <w:tcW w:w="2611" w:type="dxa"/>
          </w:tcPr>
          <w:p w:rsidR="00DE41F2" w:rsidRPr="00701081" w:rsidDel="00695EE0" w:rsidRDefault="00DE41F2" w:rsidP="00DE41F2">
            <w:pPr>
              <w:pStyle w:val="TableContent"/>
              <w:rPr>
                <w:del w:id="1229" w:author="RoyYL.Wong" w:date="2015-03-16T10:29:00Z"/>
              </w:rPr>
            </w:pPr>
            <w:del w:id="1230" w:author="RoyYL.Wong" w:date="2015-03-16T10:29:00Z">
              <w:r w:rsidDel="00695EE0">
                <w:delText>Section 2</w:delText>
              </w:r>
            </w:del>
          </w:p>
        </w:tc>
        <w:tc>
          <w:tcPr>
            <w:tcW w:w="4428" w:type="dxa"/>
          </w:tcPr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31" w:author="RoyYL.Wong" w:date="2015-03-16T10:29:00Z"/>
                <w:rFonts w:cs="Arial"/>
              </w:rPr>
            </w:pPr>
            <w:del w:id="1232" w:author="RoyYL.Wong" w:date="2015-03-16T10:29:00Z">
              <w:r w:rsidRPr="0047522B" w:rsidDel="00695EE0">
                <w:delText xml:space="preserve">Follow definition in </w:delText>
              </w:r>
              <w:r w:rsidRPr="0047522B" w:rsidDel="00695EE0">
                <w:rPr>
                  <w:i/>
                </w:rPr>
                <w:delText>Section 1</w:delText>
              </w:r>
            </w:del>
          </w:p>
        </w:tc>
      </w:tr>
      <w:tr w:rsidR="00DE41F2" w:rsidDel="00695EE0" w:rsidTr="00EA1E6B">
        <w:trPr>
          <w:trHeight w:val="516"/>
          <w:del w:id="1233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23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23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First Matched Date</w:delText>
              </w:r>
            </w:del>
          </w:p>
        </w:tc>
        <w:tc>
          <w:tcPr>
            <w:tcW w:w="2611" w:type="dxa"/>
          </w:tcPr>
          <w:p w:rsidR="00DE41F2" w:rsidDel="00695EE0" w:rsidRDefault="00DE41F2" w:rsidP="00DE41F2">
            <w:pPr>
              <w:pStyle w:val="TableContent"/>
              <w:rPr>
                <w:del w:id="1236" w:author="RoyYL.Wong" w:date="2015-03-16T10:29:00Z"/>
              </w:rPr>
            </w:pPr>
            <w:del w:id="1237" w:author="RoyYL.Wong" w:date="2015-03-16T10:29:00Z">
              <w:r w:rsidDel="00695EE0">
                <w:delText>[</w:delText>
              </w:r>
              <w:r w:rsidRPr="005D0B67" w:rsidDel="00695EE0">
                <w:delText>ERMS-</w:delText>
              </w:r>
              <w:r w:rsidDel="00695EE0">
                <w:delText>INT_CPIS</w:delText>
              </w:r>
              <w:r w:rsidRPr="005D0B67" w:rsidDel="00695EE0">
                <w:delText xml:space="preserve"> -</w:delText>
              </w:r>
              <w:r w:rsidDel="00695EE0">
                <w:delText>01] Daily Connected Party Matching List</w:delText>
              </w:r>
            </w:del>
          </w:p>
        </w:tc>
        <w:tc>
          <w:tcPr>
            <w:tcW w:w="4428" w:type="dxa"/>
          </w:tcPr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38" w:author="RoyYL.Wong" w:date="2015-03-16T10:29:00Z"/>
              </w:rPr>
            </w:pPr>
            <w:del w:id="1239" w:author="RoyYL.Wong" w:date="2015-03-16T10:29:00Z">
              <w:r w:rsidDel="00695EE0">
                <w:delText>First matching date</w:delText>
              </w:r>
            </w:del>
          </w:p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40" w:author="RoyYL.Wong" w:date="2015-03-16T10:29:00Z"/>
              </w:rPr>
            </w:pPr>
            <w:del w:id="1241" w:author="RoyYL.Wong" w:date="2015-03-16T10:29:00Z">
              <w:r w:rsidDel="00695EE0">
                <w:delText xml:space="preserve">The earliest </w:delText>
              </w:r>
              <w:r w:rsidRPr="007244DD" w:rsidDel="00695EE0">
                <w:rPr>
                  <w:i/>
                </w:rPr>
                <w:delText>MATCH_DATE</w:delText>
              </w:r>
              <w:r w:rsidRPr="00915C4C" w:rsidDel="00695EE0">
                <w:delText xml:space="preserve"> </w:delText>
              </w:r>
              <w:r w:rsidDel="00695EE0">
                <w:delText xml:space="preserve">for the corresponding </w:delText>
              </w:r>
              <w:r w:rsidRPr="007244DD" w:rsidDel="00695EE0">
                <w:rPr>
                  <w:i/>
                </w:rPr>
                <w:delText>CUSTEOMR_ID</w:delText>
              </w:r>
              <w:r w:rsidDel="00695EE0">
                <w:delText xml:space="preserve"> with same </w:delText>
              </w:r>
              <w:r w:rsidRPr="007244DD" w:rsidDel="00695EE0">
                <w:rPr>
                  <w:i/>
                </w:rPr>
                <w:delText>MATCH_TYPE</w:delText>
              </w:r>
              <w:r w:rsidDel="00695EE0">
                <w:delText xml:space="preserve">, </w:delText>
              </w:r>
              <w:r w:rsidRPr="007244DD" w:rsidDel="00695EE0">
                <w:rPr>
                  <w:i/>
                </w:rPr>
                <w:delText>MATCHED_RULE</w:delText>
              </w:r>
              <w:r w:rsidDel="00695EE0">
                <w:delText xml:space="preserve"> and </w:delText>
              </w:r>
              <w:r w:rsidRPr="007244DD" w:rsidDel="00695EE0">
                <w:rPr>
                  <w:i/>
                </w:rPr>
                <w:delText>CONNECT_NAME</w:delText>
              </w:r>
              <w:r w:rsidDel="00695EE0">
                <w:delText xml:space="preserve"> </w:delText>
              </w:r>
              <w:r w:rsidRPr="00915C4C" w:rsidDel="00695EE0">
                <w:delText>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</w:delText>
              </w:r>
              <w:r w:rsidDel="00695EE0">
                <w:rPr>
                  <w:rFonts w:cs="Arial"/>
                </w:rPr>
                <w:delText>e</w:delText>
              </w:r>
            </w:del>
          </w:p>
          <w:p w:rsidR="00DE41F2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42" w:author="RoyYL.Wong" w:date="2015-03-16T10:29:00Z"/>
                <w:rFonts w:cs="Arial"/>
              </w:rPr>
            </w:pPr>
            <w:del w:id="1243" w:author="RoyYL.Wong" w:date="2015-03-16T10:29:00Z">
              <w:r w:rsidRPr="0079225D" w:rsidDel="00695EE0">
                <w:rPr>
                  <w:szCs w:val="20"/>
                </w:rPr>
                <w:delText xml:space="preserve">Format:  </w:delText>
              </w:r>
              <w:r w:rsidDel="00695EE0">
                <w:rPr>
                  <w:szCs w:val="20"/>
                </w:rPr>
                <w:delText>DD-MMM-YYYY</w:delText>
              </w:r>
            </w:del>
          </w:p>
        </w:tc>
      </w:tr>
      <w:tr w:rsidR="00DE41F2" w:rsidDel="00695EE0" w:rsidTr="00EA1E6B">
        <w:trPr>
          <w:trHeight w:val="516"/>
          <w:del w:id="1244" w:author="RoyYL.Wong" w:date="2015-03-16T10:29:00Z"/>
        </w:trPr>
        <w:tc>
          <w:tcPr>
            <w:tcW w:w="2358" w:type="dxa"/>
          </w:tcPr>
          <w:p w:rsidR="00DE41F2" w:rsidDel="00695EE0" w:rsidRDefault="00DE41F2" w:rsidP="00DE41F2">
            <w:pPr>
              <w:spacing w:before="60" w:after="60"/>
              <w:rPr>
                <w:del w:id="124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24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Match Type^</w:delText>
              </w:r>
            </w:del>
          </w:p>
        </w:tc>
        <w:tc>
          <w:tcPr>
            <w:tcW w:w="2611" w:type="dxa"/>
          </w:tcPr>
          <w:p w:rsidR="00DE41F2" w:rsidRPr="0047522B" w:rsidDel="00695EE0" w:rsidRDefault="00DE41F2" w:rsidP="00DE41F2">
            <w:pPr>
              <w:pStyle w:val="TableContent"/>
              <w:rPr>
                <w:del w:id="1247" w:author="RoyYL.Wong" w:date="2015-03-16T10:29:00Z"/>
                <w:color w:val="FF0000"/>
              </w:rPr>
            </w:pPr>
            <w:del w:id="1248" w:author="RoyYL.Wong" w:date="2015-03-16T10:29:00Z">
              <w:r w:rsidDel="00695EE0">
                <w:delText>[</w:delText>
              </w:r>
              <w:r w:rsidRPr="005D0B67" w:rsidDel="00695EE0">
                <w:delText>ERMS-</w:delText>
              </w:r>
              <w:r w:rsidDel="00695EE0">
                <w:delText>INT_CPIS</w:delText>
              </w:r>
              <w:r w:rsidRPr="005D0B67" w:rsidDel="00695EE0">
                <w:delText xml:space="preserve"> -</w:delText>
              </w:r>
              <w:r w:rsidDel="00695EE0">
                <w:delText>01] Daily Connected Party Matching List</w:delText>
              </w:r>
            </w:del>
          </w:p>
        </w:tc>
        <w:tc>
          <w:tcPr>
            <w:tcW w:w="4428" w:type="dxa"/>
          </w:tcPr>
          <w:p w:rsidR="00DE41F2" w:rsidRPr="00DC6F81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49" w:author="RoyYL.Wong" w:date="2015-03-16T10:29:00Z"/>
              </w:rPr>
            </w:pPr>
            <w:del w:id="1250" w:author="RoyYL.Wong" w:date="2015-03-16T10:29:00Z">
              <w:r w:rsidDel="00695EE0">
                <w:rPr>
                  <w:rFonts w:cs="Arial"/>
                </w:rPr>
                <w:delText>Connected party matching type.</w:delText>
              </w:r>
            </w:del>
          </w:p>
          <w:p w:rsidR="00DE41F2" w:rsidRPr="0047522B" w:rsidDel="00695EE0" w:rsidRDefault="00DE41F2" w:rsidP="00DE41F2">
            <w:pPr>
              <w:pStyle w:val="TableList"/>
              <w:tabs>
                <w:tab w:val="clear" w:pos="1870"/>
                <w:tab w:val="num" w:pos="341"/>
              </w:tabs>
              <w:ind w:left="341"/>
              <w:rPr>
                <w:del w:id="1251" w:author="RoyYL.Wong" w:date="2015-03-16T10:29:00Z"/>
              </w:rPr>
            </w:pPr>
            <w:del w:id="1252" w:author="RoyYL.Wong" w:date="2015-03-16T10:29:00Z">
              <w:r w:rsidRPr="007244DD" w:rsidDel="00695EE0">
                <w:rPr>
                  <w:i/>
                </w:rPr>
                <w:delText>MATCH_TYPE</w:delText>
              </w:r>
              <w:r w:rsidRPr="00915C4C" w:rsidDel="00695EE0">
                <w:delText xml:space="preserve"> in</w:delText>
              </w:r>
              <w:r w:rsidDel="00695EE0">
                <w:delText xml:space="preserve"> </w:delText>
              </w:r>
              <w:r w:rsidDel="00695EE0">
                <w:rPr>
                  <w:szCs w:val="18"/>
                </w:rPr>
                <w:delText xml:space="preserve">[ERMS-MAIN-CLN_CPT_DTL] </w:delText>
              </w:r>
              <w:r w:rsidRPr="009A01D2" w:rsidDel="00695EE0">
                <w:rPr>
                  <w:szCs w:val="18"/>
                </w:rPr>
                <w:delText>Client And Counterparty Master Maintenanc</w:delText>
              </w:r>
              <w:r w:rsidDel="00695EE0">
                <w:rPr>
                  <w:rFonts w:cs="Arial"/>
                </w:rPr>
                <w:delText>e</w:delText>
              </w:r>
            </w:del>
          </w:p>
        </w:tc>
      </w:tr>
      <w:bookmarkEnd w:id="93"/>
      <w:bookmarkEnd w:id="94"/>
    </w:tbl>
    <w:p w:rsidR="00000000" w:rsidRDefault="007C68BD">
      <w:pPr>
        <w:ind w:left="567"/>
        <w:rPr>
          <w:ins w:id="1253" w:author="RoyYL.Wong" w:date="2015-03-16T10:28:00Z"/>
        </w:rPr>
      </w:pPr>
    </w:p>
    <w:tbl>
      <w:tblPr>
        <w:tblpPr w:leftFromText="180" w:rightFromText="180" w:vertAnchor="text" w:horzAnchor="page" w:tblpX="782" w:tblpY="1"/>
        <w:tblOverlap w:val="never"/>
        <w:tblW w:w="1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14"/>
        <w:gridCol w:w="2319"/>
        <w:gridCol w:w="686"/>
        <w:gridCol w:w="22"/>
        <w:gridCol w:w="2268"/>
        <w:gridCol w:w="5081"/>
      </w:tblGrid>
      <w:tr w:rsidR="00695EE0" w:rsidRPr="003308B9" w:rsidTr="00AA67FF">
        <w:trPr>
          <w:ins w:id="1254" w:author="RoyYL.Wong" w:date="2015-03-16T10:28:00Z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99CCFF"/>
          </w:tcPr>
          <w:p w:rsidR="00695EE0" w:rsidRPr="00B02F3A" w:rsidRDefault="00695EE0" w:rsidP="00AA67FF">
            <w:pPr>
              <w:pStyle w:val="TableHeader"/>
              <w:rPr>
                <w:ins w:id="1255" w:author="RoyYL.Wong" w:date="2015-03-16T10:28:00Z"/>
                <w:rFonts w:ascii="Helv" w:hAnsi="Helv" w:cs="Helv"/>
                <w:color w:val="000000"/>
                <w:sz w:val="20"/>
                <w:szCs w:val="20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99CCFF"/>
          </w:tcPr>
          <w:p w:rsidR="00695EE0" w:rsidRPr="00B02F3A" w:rsidRDefault="00695EE0" w:rsidP="00AA67FF">
            <w:pPr>
              <w:pStyle w:val="TableHeader"/>
              <w:rPr>
                <w:ins w:id="1256" w:author="RoyYL.Wong" w:date="2015-03-16T10:28:00Z"/>
                <w:rFonts w:ascii="Helv" w:hAnsi="Helv" w:cs="Helv"/>
                <w:color w:val="000000"/>
                <w:sz w:val="20"/>
                <w:szCs w:val="20"/>
              </w:rPr>
            </w:pPr>
            <w:ins w:id="1257" w:author="RoyYL.Wong" w:date="2015-03-16T10:28:00Z">
              <w:r w:rsidRPr="003122EA">
                <w:rPr>
                  <w:rFonts w:ascii="Helv" w:hAnsi="Helv" w:cs="Helv"/>
                  <w:color w:val="000000"/>
                  <w:sz w:val="20"/>
                  <w:szCs w:val="20"/>
                </w:rPr>
                <w:t>Field in Report</w:t>
              </w:r>
            </w:ins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99CCFF"/>
          </w:tcPr>
          <w:p w:rsidR="00695EE0" w:rsidRPr="00B02F3A" w:rsidRDefault="00695EE0" w:rsidP="00AA67FF">
            <w:pPr>
              <w:pStyle w:val="TableHeader"/>
              <w:rPr>
                <w:ins w:id="1258" w:author="RoyYL.Wong" w:date="2015-03-16T10:28:00Z"/>
                <w:rFonts w:ascii="Helv" w:hAnsi="Helv" w:cs="Helv"/>
                <w:color w:val="000000"/>
                <w:sz w:val="20"/>
                <w:szCs w:val="20"/>
              </w:rPr>
            </w:pPr>
            <w:ins w:id="1259" w:author="RoyYL.Wong" w:date="2015-03-16T10:28:00Z">
              <w:r w:rsidRPr="003122EA">
                <w:rPr>
                  <w:rFonts w:ascii="Helv" w:hAnsi="Helv" w:cs="Helv"/>
                  <w:color w:val="000000"/>
                  <w:sz w:val="20"/>
                  <w:szCs w:val="20"/>
                </w:rPr>
                <w:t>Col</w:t>
              </w:r>
            </w:ins>
          </w:p>
        </w:tc>
        <w:tc>
          <w:tcPr>
            <w:tcW w:w="2290" w:type="dxa"/>
            <w:gridSpan w:val="2"/>
            <w:tcBorders>
              <w:bottom w:val="single" w:sz="4" w:space="0" w:color="auto"/>
            </w:tcBorders>
            <w:shd w:val="clear" w:color="auto" w:fill="99CCFF"/>
          </w:tcPr>
          <w:p w:rsidR="00695EE0" w:rsidRPr="00B02F3A" w:rsidRDefault="00695EE0" w:rsidP="00AA67FF">
            <w:pPr>
              <w:pStyle w:val="TableHeader"/>
              <w:rPr>
                <w:ins w:id="1260" w:author="RoyYL.Wong" w:date="2015-03-16T10:28:00Z"/>
                <w:rFonts w:ascii="Helv" w:hAnsi="Helv" w:cs="Helv"/>
                <w:color w:val="000000"/>
                <w:sz w:val="20"/>
                <w:szCs w:val="20"/>
              </w:rPr>
            </w:pPr>
            <w:ins w:id="1261" w:author="RoyYL.Wong" w:date="2015-03-16T10:28:00Z">
              <w:r w:rsidRPr="003122EA">
                <w:rPr>
                  <w:rFonts w:ascii="Helv" w:hAnsi="Helv" w:cs="Helv"/>
                  <w:color w:val="000000"/>
                  <w:sz w:val="20"/>
                  <w:szCs w:val="20"/>
                </w:rPr>
                <w:t>Source</w:t>
              </w:r>
            </w:ins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99CCFF"/>
          </w:tcPr>
          <w:p w:rsidR="00695EE0" w:rsidRPr="003308B9" w:rsidRDefault="00695EE0" w:rsidP="00AA67FF">
            <w:pPr>
              <w:pStyle w:val="TableHeader"/>
              <w:rPr>
                <w:ins w:id="1262" w:author="RoyYL.Wong" w:date="2015-03-16T10:28:00Z"/>
                <w:sz w:val="18"/>
                <w:szCs w:val="18"/>
              </w:rPr>
            </w:pPr>
            <w:ins w:id="1263" w:author="RoyYL.Wong" w:date="2015-03-16T10:28:00Z">
              <w:r w:rsidRPr="003122EA">
                <w:rPr>
                  <w:rFonts w:ascii="Helv" w:hAnsi="Helv" w:cs="Helv"/>
                  <w:color w:val="000000"/>
                  <w:sz w:val="20"/>
                  <w:szCs w:val="20"/>
                </w:rPr>
                <w:t xml:space="preserve">Field </w:t>
              </w:r>
              <w:r w:rsidRPr="003308B9">
                <w:rPr>
                  <w:rFonts w:hint="eastAsia"/>
                  <w:sz w:val="18"/>
                  <w:szCs w:val="18"/>
                </w:rPr>
                <w:t>Description</w:t>
              </w:r>
            </w:ins>
          </w:p>
        </w:tc>
      </w:tr>
      <w:tr w:rsidR="00695EE0" w:rsidRPr="003308B9" w:rsidTr="00AA67FF">
        <w:trPr>
          <w:ins w:id="1264" w:author="RoyYL.Wong" w:date="2015-03-16T10:28:00Z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BFBFBF"/>
          </w:tcPr>
          <w:p w:rsidR="00695EE0" w:rsidRPr="00464A0D" w:rsidRDefault="00695EE0" w:rsidP="00AA67FF">
            <w:pPr>
              <w:pStyle w:val="TableBody"/>
              <w:rPr>
                <w:ins w:id="1265" w:author="RoyYL.Wong" w:date="2015-03-16T10:28:00Z"/>
                <w:szCs w:val="18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BFBFBF"/>
          </w:tcPr>
          <w:p w:rsidR="00695EE0" w:rsidRPr="00464A0D" w:rsidRDefault="00695EE0" w:rsidP="00AA67FF">
            <w:pPr>
              <w:pStyle w:val="TableBody"/>
              <w:rPr>
                <w:ins w:id="1266" w:author="RoyYL.Wong" w:date="2015-03-16T10:28:00Z"/>
                <w:szCs w:val="18"/>
              </w:rPr>
            </w:pPr>
          </w:p>
        </w:tc>
        <w:tc>
          <w:tcPr>
            <w:tcW w:w="8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:rsidR="00695EE0" w:rsidRPr="00464A0D" w:rsidRDefault="00695EE0" w:rsidP="00AA67FF">
            <w:pPr>
              <w:pStyle w:val="TableBody"/>
              <w:rPr>
                <w:ins w:id="1267" w:author="RoyYL.Wong" w:date="2015-03-16T10:28:00Z"/>
                <w:szCs w:val="18"/>
              </w:rPr>
            </w:pPr>
            <w:ins w:id="1268" w:author="RoyYL.Wong" w:date="2015-03-16T10:28:00Z">
              <w:r w:rsidRPr="00464A0D">
                <w:rPr>
                  <w:szCs w:val="18"/>
                </w:rPr>
                <w:t>- All columns should be left-aligned unless specified</w:t>
              </w:r>
            </w:ins>
          </w:p>
        </w:tc>
      </w:tr>
      <w:tr w:rsidR="00695EE0" w:rsidRPr="003308B9" w:rsidTr="00AA67FF">
        <w:trPr>
          <w:trHeight w:val="516"/>
          <w:ins w:id="1269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70" w:author="RoyYL.Wong" w:date="2015-03-16T10:28:00Z"/>
                <w:rFonts w:eastAsia="Arial Unicode MS"/>
                <w:szCs w:val="18"/>
              </w:rPr>
            </w:pPr>
            <w:ins w:id="1271" w:author="RoyYL.Wong" w:date="2015-03-16T10:28:00Z">
              <w:r>
                <w:rPr>
                  <w:rFonts w:eastAsia="Arial Unicode MS"/>
                  <w:szCs w:val="18"/>
                </w:rPr>
                <w:t>Stock Code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72" w:author="RoyYL.Wong" w:date="2015-03-16T10:28:00Z"/>
                <w:rFonts w:eastAsia="Arial Unicode MS"/>
                <w:szCs w:val="18"/>
              </w:rPr>
            </w:pPr>
            <w:ins w:id="1273" w:author="RoyYL.Wong" w:date="2015-03-16T10:28:00Z">
              <w:r>
                <w:rPr>
                  <w:rFonts w:eastAsia="Arial Unicode MS"/>
                  <w:szCs w:val="18"/>
                </w:rPr>
                <w:t>A</w:t>
              </w:r>
            </w:ins>
          </w:p>
        </w:tc>
        <w:tc>
          <w:tcPr>
            <w:tcW w:w="2268" w:type="dxa"/>
          </w:tcPr>
          <w:p w:rsidR="00695EE0" w:rsidRPr="0039231F" w:rsidRDefault="00695EE0" w:rsidP="00AA67FF">
            <w:pPr>
              <w:pStyle w:val="TableContent"/>
              <w:rPr>
                <w:ins w:id="1274" w:author="RoyYL.Wong" w:date="2015-03-16T10:28:00Z"/>
                <w:szCs w:val="18"/>
              </w:rPr>
            </w:pPr>
            <w:ins w:id="1275" w:author="RoyYL.Wong" w:date="2015-03-16T10:28:00Z">
              <w:r>
                <w:rPr>
                  <w:szCs w:val="18"/>
                </w:rPr>
                <w:t>Product Master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468"/>
                <w:tab w:val="num" w:pos="2968"/>
              </w:tabs>
              <w:ind w:left="468"/>
              <w:rPr>
                <w:ins w:id="1276" w:author="RoyYL.Wong" w:date="2015-03-16T10:28:00Z"/>
                <w:rFonts w:cs="Arial"/>
                <w:szCs w:val="18"/>
              </w:rPr>
            </w:pPr>
            <w:ins w:id="1277" w:author="RoyYL.Wong" w:date="2015-03-16T10:28:00Z">
              <w:r w:rsidRPr="00464A0D">
                <w:rPr>
                  <w:rFonts w:cs="Arial"/>
                  <w:szCs w:val="18"/>
                </w:rPr>
                <w:t>Stock Code</w:t>
              </w:r>
            </w:ins>
          </w:p>
        </w:tc>
      </w:tr>
      <w:tr w:rsidR="00695EE0" w:rsidRPr="003308B9" w:rsidTr="00AA67FF">
        <w:trPr>
          <w:trHeight w:val="516"/>
          <w:ins w:id="1278" w:author="RoyYL.Wong" w:date="2015-03-16T10:28:00Z"/>
        </w:trPr>
        <w:tc>
          <w:tcPr>
            <w:tcW w:w="3333" w:type="dxa"/>
            <w:gridSpan w:val="2"/>
          </w:tcPr>
          <w:p w:rsidR="00695EE0" w:rsidRDefault="00695EE0" w:rsidP="00AA67FF">
            <w:pPr>
              <w:pStyle w:val="TableContent"/>
              <w:rPr>
                <w:ins w:id="1279" w:author="RoyYL.Wong" w:date="2015-03-16T10:28:00Z"/>
                <w:rFonts w:eastAsia="Arial Unicode MS"/>
                <w:szCs w:val="18"/>
              </w:rPr>
            </w:pPr>
            <w:ins w:id="1280" w:author="RoyYL.Wong" w:date="2015-03-16T10:28:00Z">
              <w:r>
                <w:rPr>
                  <w:rFonts w:eastAsia="Arial Unicode MS"/>
                  <w:szCs w:val="18"/>
                </w:rPr>
                <w:t>Stock Name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81" w:author="RoyYL.Wong" w:date="2015-03-16T10:28:00Z"/>
                <w:rFonts w:eastAsia="Arial Unicode MS"/>
                <w:szCs w:val="18"/>
              </w:rPr>
            </w:pPr>
            <w:ins w:id="1282" w:author="RoyYL.Wong" w:date="2015-03-16T10:28:00Z">
              <w:r>
                <w:rPr>
                  <w:rFonts w:eastAsia="Arial Unicode MS"/>
                  <w:szCs w:val="18"/>
                </w:rPr>
                <w:t>B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283" w:author="RoyYL.Wong" w:date="2015-03-16T10:28:00Z"/>
                <w:szCs w:val="18"/>
              </w:rPr>
            </w:pPr>
            <w:ins w:id="1284" w:author="RoyYL.Wong" w:date="2015-03-16T10:28:00Z">
              <w:r>
                <w:rPr>
                  <w:szCs w:val="18"/>
                </w:rPr>
                <w:t>Product Master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285" w:author="RoyYL.Wong" w:date="2015-03-16T10:28:00Z"/>
                <w:rFonts w:cs="Arial"/>
                <w:szCs w:val="18"/>
              </w:rPr>
            </w:pPr>
            <w:ins w:id="1286" w:author="RoyYL.Wong" w:date="2015-03-16T10:28:00Z">
              <w:r w:rsidRPr="00464A0D">
                <w:t>Stock Name</w:t>
              </w:r>
            </w:ins>
          </w:p>
        </w:tc>
      </w:tr>
      <w:tr w:rsidR="00695EE0" w:rsidRPr="003308B9" w:rsidTr="00AA67FF">
        <w:trPr>
          <w:trHeight w:val="516"/>
          <w:ins w:id="1287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88" w:author="RoyYL.Wong" w:date="2015-03-16T10:28:00Z"/>
                <w:rFonts w:eastAsia="Arial Unicode MS"/>
                <w:szCs w:val="18"/>
              </w:rPr>
            </w:pPr>
            <w:ins w:id="1289" w:author="RoyYL.Wong" w:date="2015-03-16T10:28:00Z">
              <w:r>
                <w:rPr>
                  <w:rFonts w:eastAsia="Arial Unicode MS"/>
                  <w:szCs w:val="18"/>
                </w:rPr>
                <w:t>Margin Ratio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90" w:author="RoyYL.Wong" w:date="2015-03-16T10:28:00Z"/>
                <w:rFonts w:eastAsia="Arial Unicode MS"/>
                <w:szCs w:val="18"/>
              </w:rPr>
            </w:pPr>
            <w:ins w:id="1291" w:author="RoyYL.Wong" w:date="2015-03-16T10:28:00Z">
              <w:r>
                <w:rPr>
                  <w:rFonts w:eastAsia="Arial Unicode MS"/>
                  <w:szCs w:val="18"/>
                </w:rPr>
                <w:t>C</w:t>
              </w:r>
            </w:ins>
          </w:p>
        </w:tc>
        <w:tc>
          <w:tcPr>
            <w:tcW w:w="2268" w:type="dxa"/>
          </w:tcPr>
          <w:p w:rsidR="00695EE0" w:rsidRPr="00BB3C17" w:rsidRDefault="00695EE0" w:rsidP="00AA67FF">
            <w:pPr>
              <w:pStyle w:val="TableContent"/>
              <w:rPr>
                <w:ins w:id="1292" w:author="RoyYL.Wong" w:date="2015-03-16T10:28:00Z"/>
                <w:szCs w:val="18"/>
                <w:highlight w:val="yellow"/>
              </w:rPr>
            </w:pPr>
            <w:ins w:id="1293" w:author="RoyYL.Wong" w:date="2015-03-16T10:28:00Z">
              <w:r>
                <w:rPr>
                  <w:szCs w:val="18"/>
                </w:rPr>
                <w:t>Product Master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294" w:author="RoyYL.Wong" w:date="2015-03-16T10:28:00Z"/>
              </w:rPr>
            </w:pPr>
            <w:ins w:id="1295" w:author="RoyYL.Wong" w:date="2015-03-16T10:28:00Z">
              <w:r w:rsidRPr="00464A0D">
                <w:t>Margin Ratio</w:t>
              </w:r>
            </w:ins>
          </w:p>
        </w:tc>
      </w:tr>
      <w:tr w:rsidR="00695EE0" w:rsidRPr="003308B9" w:rsidTr="00AA67FF">
        <w:trPr>
          <w:trHeight w:val="516"/>
          <w:ins w:id="1296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97" w:author="RoyYL.Wong" w:date="2015-03-16T10:28:00Z"/>
                <w:rFonts w:eastAsia="Arial Unicode MS"/>
                <w:szCs w:val="18"/>
              </w:rPr>
            </w:pPr>
            <w:ins w:id="1298" w:author="RoyYL.Wong" w:date="2015-03-16T10:28:00Z">
              <w:r>
                <w:rPr>
                  <w:rFonts w:eastAsia="Arial Unicode MS"/>
                  <w:szCs w:val="18"/>
                </w:rPr>
                <w:t>Max Lending Limit (HK$)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299" w:author="RoyYL.Wong" w:date="2015-03-16T10:28:00Z"/>
                <w:rFonts w:eastAsia="Arial Unicode MS"/>
                <w:szCs w:val="18"/>
              </w:rPr>
            </w:pPr>
            <w:ins w:id="1300" w:author="RoyYL.Wong" w:date="2015-03-16T10:28:00Z">
              <w:r>
                <w:rPr>
                  <w:rFonts w:eastAsia="Arial Unicode MS"/>
                  <w:szCs w:val="18"/>
                </w:rPr>
                <w:t>D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01" w:author="RoyYL.Wong" w:date="2015-03-16T10:28:00Z"/>
                <w:szCs w:val="18"/>
              </w:rPr>
            </w:pPr>
            <w:ins w:id="1302" w:author="RoyYL.Wong" w:date="2015-03-16T10:28:00Z">
              <w:r>
                <w:rPr>
                  <w:szCs w:val="18"/>
                </w:rPr>
                <w:t>Maintain by user via batch upload to 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03" w:author="RoyYL.Wong" w:date="2015-03-16T10:28:00Z"/>
              </w:rPr>
            </w:pPr>
            <w:ins w:id="1304" w:author="RoyYL.Wong" w:date="2015-03-16T10:28:00Z">
              <w:r w:rsidRPr="00464A0D">
                <w:t>Each stock will be assigned with a Max Lending Limit in HKD</w:t>
              </w:r>
            </w:ins>
          </w:p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05" w:author="RoyYL.Wong" w:date="2015-03-16T10:28:00Z"/>
              </w:rPr>
            </w:pPr>
            <w:ins w:id="1306" w:author="RoyYL.Wong" w:date="2015-03-16T10:28:00Z">
              <w:r w:rsidRPr="00464A0D">
                <w:t>This mapping is maintain by excel and batch upload to ERMS</w:t>
              </w:r>
            </w:ins>
          </w:p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07" w:author="RoyYL.Wong" w:date="2015-03-16T10:28:00Z"/>
              </w:rPr>
            </w:pPr>
            <w:ins w:id="1308" w:author="RoyYL.Wong" w:date="2015-03-16T10:28:00Z">
              <w:r w:rsidRPr="00464A0D">
                <w:rPr>
                  <w:rFonts w:hint="eastAsia"/>
                </w:rPr>
                <w:t>Limit amount can support 0. Any limit not defined, default to 0.</w:t>
              </w:r>
            </w:ins>
          </w:p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09" w:author="RoyYL.Wong" w:date="2015-03-16T10:28:00Z"/>
              </w:rPr>
            </w:pPr>
            <w:ins w:id="1310" w:author="RoyYL.Wong" w:date="2015-03-16T10:28:00Z">
              <w:r w:rsidRPr="00464A0D">
                <w:rPr>
                  <w:rFonts w:hint="eastAsia"/>
                </w:rPr>
                <w:t>All limit amount and exposures are displayed in HKD.</w:t>
              </w:r>
            </w:ins>
          </w:p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11" w:author="RoyYL.Wong" w:date="2015-03-16T10:28:00Z"/>
              </w:rPr>
            </w:pPr>
            <w:ins w:id="1312" w:author="RoyYL.Wong" w:date="2015-03-16T10:28:00Z">
              <w:r w:rsidRPr="00464A0D">
                <w:rPr>
                  <w:rFonts w:hint="eastAsia"/>
                </w:rPr>
                <w:t xml:space="preserve">Whenever a stock has exposure (i.e. </w:t>
              </w:r>
              <w:r w:rsidRPr="00464A0D">
                <w:t>outstanding</w:t>
              </w:r>
              <w:r w:rsidRPr="00464A0D">
                <w:rPr>
                  <w:rFonts w:hint="eastAsia"/>
                </w:rPr>
                <w:t xml:space="preserve"> borrowing or lending amount), should be shown on report, even if a limit is undefined.</w:t>
              </w:r>
            </w:ins>
          </w:p>
        </w:tc>
      </w:tr>
      <w:tr w:rsidR="00695EE0" w:rsidRPr="003308B9" w:rsidTr="00AA67FF">
        <w:trPr>
          <w:trHeight w:val="516"/>
          <w:ins w:id="1313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14" w:author="RoyYL.Wong" w:date="2015-03-16T10:28:00Z"/>
                <w:rFonts w:eastAsia="Arial Unicode MS"/>
                <w:szCs w:val="18"/>
              </w:rPr>
            </w:pPr>
            <w:ins w:id="1315" w:author="RoyYL.Wong" w:date="2015-03-16T10:28:00Z">
              <w:r>
                <w:rPr>
                  <w:rFonts w:eastAsia="Arial Unicode MS"/>
                  <w:szCs w:val="18"/>
                </w:rPr>
                <w:t>ISD SBL Borrowing MTM (2 business date before)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16" w:author="RoyYL.Wong" w:date="2015-03-16T10:28:00Z"/>
                <w:rFonts w:eastAsia="Arial Unicode MS"/>
                <w:szCs w:val="18"/>
              </w:rPr>
            </w:pPr>
            <w:ins w:id="1317" w:author="RoyYL.Wong" w:date="2015-03-16T10:28:00Z">
              <w:r>
                <w:rPr>
                  <w:rFonts w:eastAsia="Arial Unicode MS"/>
                  <w:szCs w:val="18"/>
                </w:rPr>
                <w:t>E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18" w:author="RoyYL.Wong" w:date="2015-03-16T10:28:00Z"/>
                <w:szCs w:val="18"/>
              </w:rPr>
            </w:pPr>
            <w:ins w:id="1319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20" w:author="RoyYL.Wong" w:date="2015-03-16T10:28:00Z"/>
              </w:rPr>
            </w:pPr>
            <w:ins w:id="1321" w:author="RoyYL.Wong" w:date="2015-03-16T10:28:00Z">
              <w:r w:rsidRPr="00464A0D">
                <w:t>For each stock from all outstanding borrowing transactions, aggregate the total MTM value</w:t>
              </w:r>
              <w:r w:rsidRPr="00464A0D">
                <w:br/>
              </w:r>
              <w:r w:rsidRPr="00464A0D">
                <w:rPr>
                  <w:rFonts w:eastAsia="Arial Unicode MS"/>
                  <w:szCs w:val="18"/>
                </w:rPr>
                <w:t>(2 business date before)</w:t>
              </w:r>
            </w:ins>
          </w:p>
        </w:tc>
      </w:tr>
      <w:tr w:rsidR="00695EE0" w:rsidRPr="003308B9" w:rsidTr="00AA67FF">
        <w:trPr>
          <w:trHeight w:val="516"/>
          <w:ins w:id="1322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23" w:author="RoyYL.Wong" w:date="2015-03-16T10:28:00Z"/>
                <w:rFonts w:eastAsia="Arial Unicode MS"/>
                <w:szCs w:val="18"/>
              </w:rPr>
            </w:pPr>
            <w:ins w:id="1324" w:author="RoyYL.Wong" w:date="2015-03-16T10:28:00Z">
              <w:r>
                <w:rPr>
                  <w:rFonts w:eastAsia="Arial Unicode MS"/>
                  <w:szCs w:val="18"/>
                </w:rPr>
                <w:t>ISD SBL Borrowing MTM Ratio (2 business date before 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25" w:author="RoyYL.Wong" w:date="2015-03-16T10:28:00Z"/>
                <w:rFonts w:eastAsia="Arial Unicode MS"/>
                <w:szCs w:val="18"/>
              </w:rPr>
            </w:pPr>
            <w:ins w:id="1326" w:author="RoyYL.Wong" w:date="2015-03-16T10:28:00Z">
              <w:r>
                <w:rPr>
                  <w:rFonts w:eastAsia="Arial Unicode MS"/>
                  <w:szCs w:val="18"/>
                </w:rPr>
                <w:t>F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27" w:author="RoyYL.Wong" w:date="2015-03-16T10:28:00Z"/>
                <w:szCs w:val="18"/>
              </w:rPr>
            </w:pPr>
            <w:ins w:id="1328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29" w:author="RoyYL.Wong" w:date="2015-03-16T10:28:00Z"/>
              </w:rPr>
            </w:pPr>
            <w:ins w:id="1330" w:author="RoyYL.Wong" w:date="2015-03-16T10:28:00Z">
              <w:r w:rsidRPr="00464A0D">
                <w:t>E/D</w:t>
              </w:r>
            </w:ins>
          </w:p>
        </w:tc>
      </w:tr>
      <w:tr w:rsidR="00695EE0" w:rsidRPr="003308B9" w:rsidTr="00AA67FF">
        <w:trPr>
          <w:trHeight w:val="516"/>
          <w:ins w:id="1331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32" w:author="RoyYL.Wong" w:date="2015-03-16T10:28:00Z"/>
                <w:rFonts w:eastAsia="Arial Unicode MS"/>
                <w:szCs w:val="18"/>
              </w:rPr>
            </w:pPr>
            <w:ins w:id="1333" w:author="RoyYL.Wong" w:date="2015-03-16T10:28:00Z">
              <w:r>
                <w:rPr>
                  <w:rFonts w:eastAsia="Arial Unicode MS"/>
                  <w:szCs w:val="18"/>
                </w:rPr>
                <w:t>ISD SBL Borrowing MTM (1 business date before)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34" w:author="RoyYL.Wong" w:date="2015-03-16T10:28:00Z"/>
                <w:rFonts w:eastAsia="Arial Unicode MS"/>
                <w:szCs w:val="18"/>
              </w:rPr>
            </w:pPr>
            <w:ins w:id="1335" w:author="RoyYL.Wong" w:date="2015-03-16T10:28:00Z">
              <w:r>
                <w:rPr>
                  <w:rFonts w:eastAsia="Arial Unicode MS"/>
                  <w:szCs w:val="18"/>
                </w:rPr>
                <w:t>G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36" w:author="RoyYL.Wong" w:date="2015-03-16T10:28:00Z"/>
                <w:szCs w:val="18"/>
              </w:rPr>
            </w:pPr>
            <w:ins w:id="1337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38" w:author="RoyYL.Wong" w:date="2015-03-16T10:28:00Z"/>
              </w:rPr>
            </w:pPr>
            <w:ins w:id="1339" w:author="RoyYL.Wong" w:date="2015-03-16T10:28:00Z">
              <w:r w:rsidRPr="00464A0D">
                <w:t>For each stock from all outstanding borrowing transactions, aggregate the total MTM value</w:t>
              </w:r>
              <w:r w:rsidRPr="00464A0D">
                <w:br/>
              </w:r>
              <w:r w:rsidRPr="00464A0D">
                <w:rPr>
                  <w:rFonts w:eastAsia="Arial Unicode MS"/>
                  <w:szCs w:val="18"/>
                </w:rPr>
                <w:t>(1 business date before )</w:t>
              </w:r>
            </w:ins>
          </w:p>
        </w:tc>
      </w:tr>
      <w:tr w:rsidR="00695EE0" w:rsidRPr="003308B9" w:rsidTr="00AA67FF">
        <w:trPr>
          <w:trHeight w:val="516"/>
          <w:ins w:id="1340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41" w:author="RoyYL.Wong" w:date="2015-03-16T10:28:00Z"/>
                <w:rFonts w:eastAsia="Arial Unicode MS"/>
                <w:szCs w:val="18"/>
              </w:rPr>
            </w:pPr>
            <w:ins w:id="1342" w:author="RoyYL.Wong" w:date="2015-03-16T10:28:00Z">
              <w:r>
                <w:rPr>
                  <w:rFonts w:eastAsia="Arial Unicode MS"/>
                  <w:szCs w:val="18"/>
                </w:rPr>
                <w:t>ISD SBL Borrowing MTM Ratio (1 business date before 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43" w:author="RoyYL.Wong" w:date="2015-03-16T10:28:00Z"/>
                <w:rFonts w:eastAsia="Arial Unicode MS"/>
                <w:szCs w:val="18"/>
              </w:rPr>
            </w:pPr>
            <w:ins w:id="1344" w:author="RoyYL.Wong" w:date="2015-03-16T10:28:00Z">
              <w:r>
                <w:rPr>
                  <w:rFonts w:eastAsia="Arial Unicode MS"/>
                  <w:szCs w:val="18"/>
                </w:rPr>
                <w:t xml:space="preserve">H 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45" w:author="RoyYL.Wong" w:date="2015-03-16T10:28:00Z"/>
                <w:szCs w:val="18"/>
              </w:rPr>
            </w:pPr>
            <w:ins w:id="1346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47" w:author="RoyYL.Wong" w:date="2015-03-16T10:28:00Z"/>
              </w:rPr>
            </w:pPr>
            <w:ins w:id="1348" w:author="RoyYL.Wong" w:date="2015-03-16T10:28:00Z">
              <w:r w:rsidRPr="00464A0D">
                <w:t>G/D</w:t>
              </w:r>
            </w:ins>
          </w:p>
        </w:tc>
      </w:tr>
      <w:tr w:rsidR="00695EE0" w:rsidRPr="003308B9" w:rsidTr="00AA67FF">
        <w:trPr>
          <w:trHeight w:val="516"/>
          <w:ins w:id="1349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50" w:author="RoyYL.Wong" w:date="2015-03-16T10:28:00Z"/>
                <w:rFonts w:eastAsia="Arial Unicode MS"/>
                <w:szCs w:val="18"/>
              </w:rPr>
            </w:pPr>
            <w:ins w:id="1351" w:author="RoyYL.Wong" w:date="2015-03-16T10:28:00Z">
              <w:r>
                <w:rPr>
                  <w:rFonts w:eastAsia="Arial Unicode MS"/>
                  <w:szCs w:val="18"/>
                </w:rPr>
                <w:t>ISD SBL Lending MTM (2 business date before)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52" w:author="RoyYL.Wong" w:date="2015-03-16T10:28:00Z"/>
                <w:rFonts w:eastAsia="Arial Unicode MS"/>
                <w:szCs w:val="18"/>
              </w:rPr>
            </w:pPr>
            <w:ins w:id="1353" w:author="RoyYL.Wong" w:date="2015-03-16T10:28:00Z">
              <w:r>
                <w:rPr>
                  <w:rFonts w:eastAsia="Arial Unicode MS"/>
                  <w:szCs w:val="18"/>
                </w:rPr>
                <w:t>I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54" w:author="RoyYL.Wong" w:date="2015-03-16T10:28:00Z"/>
                <w:szCs w:val="18"/>
              </w:rPr>
            </w:pPr>
            <w:ins w:id="1355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56" w:author="RoyYL.Wong" w:date="2015-03-16T10:28:00Z"/>
              </w:rPr>
            </w:pPr>
            <w:ins w:id="1357" w:author="RoyYL.Wong" w:date="2015-03-16T10:28:00Z">
              <w:r w:rsidRPr="00464A0D">
                <w:t>For each stock from all outstanding lending transactions, aggregate the total MTM value</w:t>
              </w:r>
            </w:ins>
          </w:p>
        </w:tc>
      </w:tr>
      <w:tr w:rsidR="00695EE0" w:rsidRPr="003308B9" w:rsidTr="00AA67FF">
        <w:trPr>
          <w:trHeight w:val="516"/>
          <w:ins w:id="1358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59" w:author="RoyYL.Wong" w:date="2015-03-16T10:28:00Z"/>
                <w:rFonts w:eastAsia="Arial Unicode MS"/>
                <w:szCs w:val="18"/>
              </w:rPr>
            </w:pPr>
            <w:ins w:id="1360" w:author="RoyYL.Wong" w:date="2015-03-16T10:28:00Z">
              <w:r>
                <w:rPr>
                  <w:rFonts w:eastAsia="Arial Unicode MS"/>
                  <w:szCs w:val="18"/>
                </w:rPr>
                <w:t>ISD SBL Lending MTM (1 business date before)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61" w:author="RoyYL.Wong" w:date="2015-03-16T10:28:00Z"/>
                <w:rFonts w:eastAsia="Arial Unicode MS"/>
                <w:szCs w:val="18"/>
              </w:rPr>
            </w:pPr>
            <w:ins w:id="1362" w:author="RoyYL.Wong" w:date="2015-03-16T10:28:00Z">
              <w:r>
                <w:rPr>
                  <w:rFonts w:eastAsia="Arial Unicode MS"/>
                  <w:szCs w:val="18"/>
                </w:rPr>
                <w:t>J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63" w:author="RoyYL.Wong" w:date="2015-03-16T10:28:00Z"/>
                <w:szCs w:val="18"/>
              </w:rPr>
            </w:pPr>
            <w:ins w:id="1364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65" w:author="RoyYL.Wong" w:date="2015-03-16T10:28:00Z"/>
              </w:rPr>
            </w:pPr>
            <w:ins w:id="1366" w:author="RoyYL.Wong" w:date="2015-03-16T10:28:00Z">
              <w:r w:rsidRPr="00464A0D">
                <w:t>For each stock from all outstanding lending transactions, aggregate the total MTM value</w:t>
              </w:r>
            </w:ins>
          </w:p>
        </w:tc>
      </w:tr>
      <w:tr w:rsidR="00695EE0" w:rsidRPr="003308B9" w:rsidTr="00AA67FF">
        <w:trPr>
          <w:trHeight w:val="516"/>
          <w:ins w:id="1367" w:author="RoyYL.Wong" w:date="2015-03-16T10:28:00Z"/>
        </w:trPr>
        <w:tc>
          <w:tcPr>
            <w:tcW w:w="3333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68" w:author="RoyYL.Wong" w:date="2015-03-16T10:28:00Z"/>
                <w:rFonts w:eastAsia="Arial Unicode MS"/>
                <w:szCs w:val="18"/>
              </w:rPr>
            </w:pPr>
            <w:ins w:id="1369" w:author="RoyYL.Wong" w:date="2015-03-16T10:28:00Z">
              <w:r>
                <w:rPr>
                  <w:rFonts w:eastAsia="Arial Unicode MS"/>
                  <w:szCs w:val="18"/>
                </w:rPr>
                <w:t>RMD remarks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70" w:author="RoyYL.Wong" w:date="2015-03-16T10:28:00Z"/>
                <w:rFonts w:eastAsia="Arial Unicode MS"/>
                <w:szCs w:val="18"/>
              </w:rPr>
            </w:pPr>
            <w:ins w:id="1371" w:author="RoyYL.Wong" w:date="2015-03-16T10:28:00Z">
              <w:r>
                <w:rPr>
                  <w:rFonts w:eastAsia="Arial Unicode MS"/>
                  <w:szCs w:val="18"/>
                </w:rPr>
                <w:t>K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72" w:author="RoyYL.Wong" w:date="2015-03-16T10:28:00Z"/>
                <w:szCs w:val="18"/>
              </w:rPr>
            </w:pPr>
            <w:ins w:id="1373" w:author="RoyYL.Wong" w:date="2015-03-16T10:28:00Z">
              <w:r>
                <w:rPr>
                  <w:szCs w:val="18"/>
                </w:rPr>
                <w:t>ERMS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74" w:author="RoyYL.Wong" w:date="2015-03-16T10:28:00Z"/>
              </w:rPr>
            </w:pPr>
            <w:ins w:id="1375" w:author="RoyYL.Wong" w:date="2015-03-16T10:28:00Z">
              <w:r w:rsidRPr="00464A0D">
                <w:t>Remark input by RMD user through ERMS web</w:t>
              </w:r>
            </w:ins>
          </w:p>
        </w:tc>
      </w:tr>
      <w:tr w:rsidR="00695EE0" w:rsidRPr="003308B9" w:rsidTr="00AA67FF">
        <w:trPr>
          <w:trHeight w:val="516"/>
          <w:ins w:id="1376" w:author="RoyYL.Wong" w:date="2015-03-16T10:28:00Z"/>
        </w:trPr>
        <w:tc>
          <w:tcPr>
            <w:tcW w:w="3333" w:type="dxa"/>
            <w:gridSpan w:val="2"/>
            <w:vAlign w:val="center"/>
          </w:tcPr>
          <w:p w:rsidR="00695EE0" w:rsidRPr="0039231F" w:rsidRDefault="00695EE0" w:rsidP="00AA67FF">
            <w:pPr>
              <w:pStyle w:val="TableContent"/>
              <w:rPr>
                <w:ins w:id="1377" w:author="RoyYL.Wong" w:date="2015-03-16T10:28:00Z"/>
                <w:rFonts w:eastAsia="Arial Unicode MS"/>
                <w:szCs w:val="18"/>
              </w:rPr>
            </w:pPr>
            <w:ins w:id="1378" w:author="RoyYL.Wong" w:date="2015-03-16T10:28:00Z">
              <w:r>
                <w:t>TURNOVER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79" w:author="RoyYL.Wong" w:date="2015-03-16T10:28:00Z"/>
                <w:rFonts w:eastAsia="Arial Unicode MS"/>
                <w:szCs w:val="18"/>
              </w:rPr>
            </w:pPr>
            <w:ins w:id="1380" w:author="RoyYL.Wong" w:date="2015-03-16T10:28:00Z">
              <w:r>
                <w:rPr>
                  <w:rFonts w:eastAsia="Arial Unicode MS"/>
                  <w:szCs w:val="18"/>
                </w:rPr>
                <w:t>L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81" w:author="RoyYL.Wong" w:date="2015-03-16T10:28:00Z"/>
                <w:szCs w:val="18"/>
              </w:rPr>
            </w:pPr>
            <w:ins w:id="1382" w:author="RoyYL.Wong" w:date="2015-03-16T10:28:00Z">
              <w:r>
                <w:rPr>
                  <w:szCs w:val="18"/>
                </w:rPr>
                <w:t>Bloomberg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83" w:author="RoyYL.Wong" w:date="2015-03-16T10:28:00Z"/>
              </w:rPr>
            </w:pPr>
            <w:ins w:id="1384" w:author="RoyYL.Wong" w:date="2015-03-16T10:28:00Z">
              <w:r w:rsidRPr="00464A0D">
                <w:t>Stock turnover</w:t>
              </w:r>
            </w:ins>
          </w:p>
        </w:tc>
      </w:tr>
      <w:tr w:rsidR="00695EE0" w:rsidRPr="003308B9" w:rsidTr="00AA67FF">
        <w:trPr>
          <w:trHeight w:val="516"/>
          <w:ins w:id="1385" w:author="RoyYL.Wong" w:date="2015-03-16T10:28:00Z"/>
        </w:trPr>
        <w:tc>
          <w:tcPr>
            <w:tcW w:w="3333" w:type="dxa"/>
            <w:gridSpan w:val="2"/>
            <w:vAlign w:val="center"/>
          </w:tcPr>
          <w:p w:rsidR="00695EE0" w:rsidRPr="0039231F" w:rsidRDefault="00695EE0" w:rsidP="00AA67FF">
            <w:pPr>
              <w:pStyle w:val="TableContent"/>
              <w:rPr>
                <w:ins w:id="1386" w:author="RoyYL.Wong" w:date="2015-03-16T10:28:00Z"/>
                <w:rFonts w:eastAsia="Arial Unicode MS"/>
                <w:szCs w:val="18"/>
              </w:rPr>
            </w:pPr>
            <w:ins w:id="1387" w:author="RoyYL.Wong" w:date="2015-03-16T10:28:00Z">
              <w:r>
                <w:t>AVG_DAILY_VALUE_TRADED_3M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88" w:author="RoyYL.Wong" w:date="2015-03-16T10:28:00Z"/>
                <w:rFonts w:eastAsia="Arial Unicode MS"/>
                <w:szCs w:val="18"/>
              </w:rPr>
            </w:pPr>
            <w:ins w:id="1389" w:author="RoyYL.Wong" w:date="2015-03-16T10:28:00Z">
              <w:r>
                <w:rPr>
                  <w:rFonts w:eastAsia="Arial Unicode MS"/>
                  <w:szCs w:val="18"/>
                </w:rPr>
                <w:t>M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90" w:author="RoyYL.Wong" w:date="2015-03-16T10:28:00Z"/>
                <w:szCs w:val="18"/>
              </w:rPr>
            </w:pPr>
            <w:ins w:id="1391" w:author="RoyYL.Wong" w:date="2015-03-16T10:28:00Z">
              <w:r>
                <w:rPr>
                  <w:szCs w:val="18"/>
                </w:rPr>
                <w:t>Bloomberg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392" w:author="RoyYL.Wong" w:date="2015-03-16T10:28:00Z"/>
              </w:rPr>
            </w:pPr>
            <w:ins w:id="1393" w:author="RoyYL.Wong" w:date="2015-03-16T10:28:00Z">
              <w:r w:rsidRPr="00464A0D">
                <w:t>Average daily value traded within 3 months</w:t>
              </w:r>
            </w:ins>
          </w:p>
        </w:tc>
      </w:tr>
      <w:tr w:rsidR="00695EE0" w:rsidRPr="003308B9" w:rsidTr="00AA67FF">
        <w:trPr>
          <w:trHeight w:val="516"/>
          <w:ins w:id="1394" w:author="RoyYL.Wong" w:date="2015-03-16T10:28:00Z"/>
        </w:trPr>
        <w:tc>
          <w:tcPr>
            <w:tcW w:w="3333" w:type="dxa"/>
            <w:gridSpan w:val="2"/>
            <w:vAlign w:val="center"/>
          </w:tcPr>
          <w:p w:rsidR="00695EE0" w:rsidRPr="0039231F" w:rsidRDefault="00695EE0" w:rsidP="00AA67FF">
            <w:pPr>
              <w:pStyle w:val="TableContent"/>
              <w:rPr>
                <w:ins w:id="1395" w:author="RoyYL.Wong" w:date="2015-03-16T10:28:00Z"/>
                <w:rFonts w:eastAsia="Arial Unicode MS"/>
                <w:szCs w:val="18"/>
              </w:rPr>
            </w:pPr>
            <w:ins w:id="1396" w:author="RoyYL.Wong" w:date="2015-03-16T10:28:00Z">
              <w:r>
                <w:t>PX_CLOSE_1D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397" w:author="RoyYL.Wong" w:date="2015-03-16T10:28:00Z"/>
                <w:rFonts w:eastAsia="Arial Unicode MS"/>
                <w:szCs w:val="18"/>
              </w:rPr>
            </w:pPr>
            <w:ins w:id="1398" w:author="RoyYL.Wong" w:date="2015-03-16T10:28:00Z">
              <w:r>
                <w:rPr>
                  <w:rFonts w:eastAsia="Arial Unicode MS"/>
                  <w:szCs w:val="18"/>
                </w:rPr>
                <w:t>N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399" w:author="RoyYL.Wong" w:date="2015-03-16T10:28:00Z"/>
                <w:szCs w:val="18"/>
              </w:rPr>
            </w:pPr>
            <w:ins w:id="1400" w:author="RoyYL.Wong" w:date="2015-03-16T10:28:00Z">
              <w:r>
                <w:rPr>
                  <w:szCs w:val="18"/>
                </w:rPr>
                <w:t>Bloomberg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401" w:author="RoyYL.Wong" w:date="2015-03-16T10:28:00Z"/>
              </w:rPr>
            </w:pPr>
            <w:ins w:id="1402" w:author="RoyYL.Wong" w:date="2015-03-16T10:28:00Z">
              <w:r w:rsidRPr="00464A0D">
                <w:t>Previous close price (1 day before)</w:t>
              </w:r>
            </w:ins>
          </w:p>
        </w:tc>
      </w:tr>
      <w:tr w:rsidR="00695EE0" w:rsidRPr="003308B9" w:rsidTr="00AA67FF">
        <w:trPr>
          <w:trHeight w:val="516"/>
          <w:ins w:id="1403" w:author="RoyYL.Wong" w:date="2015-03-16T10:28:00Z"/>
        </w:trPr>
        <w:tc>
          <w:tcPr>
            <w:tcW w:w="3333" w:type="dxa"/>
            <w:gridSpan w:val="2"/>
            <w:vAlign w:val="center"/>
          </w:tcPr>
          <w:p w:rsidR="00695EE0" w:rsidRPr="0039231F" w:rsidRDefault="00695EE0" w:rsidP="00AA67FF">
            <w:pPr>
              <w:pStyle w:val="TableContent"/>
              <w:rPr>
                <w:ins w:id="1404" w:author="RoyYL.Wong" w:date="2015-03-16T10:28:00Z"/>
                <w:rFonts w:eastAsia="Arial Unicode MS"/>
                <w:szCs w:val="18"/>
              </w:rPr>
            </w:pPr>
            <w:ins w:id="1405" w:author="RoyYL.Wong" w:date="2015-03-16T10:28:00Z">
              <w:r>
                <w:t>CUR_MKT_CAP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406" w:author="RoyYL.Wong" w:date="2015-03-16T10:28:00Z"/>
                <w:rFonts w:eastAsia="Arial Unicode MS"/>
                <w:szCs w:val="18"/>
              </w:rPr>
            </w:pPr>
            <w:ins w:id="1407" w:author="RoyYL.Wong" w:date="2015-03-16T10:28:00Z">
              <w:r>
                <w:rPr>
                  <w:rFonts w:eastAsia="Arial Unicode MS"/>
                  <w:szCs w:val="18"/>
                </w:rPr>
                <w:t>O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408" w:author="RoyYL.Wong" w:date="2015-03-16T10:28:00Z"/>
                <w:szCs w:val="18"/>
              </w:rPr>
            </w:pPr>
            <w:ins w:id="1409" w:author="RoyYL.Wong" w:date="2015-03-16T10:28:00Z">
              <w:r>
                <w:rPr>
                  <w:szCs w:val="18"/>
                </w:rPr>
                <w:t>Bloomberg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410" w:author="RoyYL.Wong" w:date="2015-03-16T10:28:00Z"/>
              </w:rPr>
            </w:pPr>
            <w:ins w:id="1411" w:author="RoyYL.Wong" w:date="2015-03-16T10:28:00Z">
              <w:r w:rsidRPr="00464A0D">
                <w:t>Current market capital</w:t>
              </w:r>
            </w:ins>
          </w:p>
        </w:tc>
      </w:tr>
      <w:tr w:rsidR="00695EE0" w:rsidRPr="003308B9" w:rsidTr="00AA67FF">
        <w:trPr>
          <w:trHeight w:val="516"/>
          <w:ins w:id="1412" w:author="RoyYL.Wong" w:date="2015-03-16T10:28:00Z"/>
        </w:trPr>
        <w:tc>
          <w:tcPr>
            <w:tcW w:w="3333" w:type="dxa"/>
            <w:gridSpan w:val="2"/>
            <w:vAlign w:val="center"/>
          </w:tcPr>
          <w:p w:rsidR="00695EE0" w:rsidRPr="0039231F" w:rsidRDefault="00695EE0" w:rsidP="00AA67FF">
            <w:pPr>
              <w:pStyle w:val="TableContent"/>
              <w:rPr>
                <w:ins w:id="1413" w:author="RoyYL.Wong" w:date="2015-03-16T10:28:00Z"/>
                <w:rFonts w:eastAsia="Arial Unicode MS"/>
                <w:szCs w:val="18"/>
              </w:rPr>
            </w:pPr>
            <w:ins w:id="1414" w:author="RoyYL.Wong" w:date="2015-03-16T10:28:00Z">
              <w:r>
                <w:t>VOLATILITY_360D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415" w:author="RoyYL.Wong" w:date="2015-03-16T10:28:00Z"/>
                <w:rFonts w:eastAsia="Arial Unicode MS"/>
                <w:szCs w:val="18"/>
              </w:rPr>
            </w:pPr>
            <w:ins w:id="1416" w:author="RoyYL.Wong" w:date="2015-03-16T10:28:00Z">
              <w:r>
                <w:rPr>
                  <w:rFonts w:eastAsia="Arial Unicode MS"/>
                  <w:szCs w:val="18"/>
                </w:rPr>
                <w:t>P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417" w:author="RoyYL.Wong" w:date="2015-03-16T10:28:00Z"/>
                <w:szCs w:val="18"/>
              </w:rPr>
            </w:pPr>
            <w:ins w:id="1418" w:author="RoyYL.Wong" w:date="2015-03-16T10:28:00Z">
              <w:r>
                <w:rPr>
                  <w:szCs w:val="18"/>
                </w:rPr>
                <w:t>Bloomberg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419" w:author="RoyYL.Wong" w:date="2015-03-16T10:28:00Z"/>
              </w:rPr>
            </w:pPr>
            <w:ins w:id="1420" w:author="RoyYL.Wong" w:date="2015-03-16T10:28:00Z">
              <w:r w:rsidRPr="00464A0D">
                <w:t>Volatility in 360D (1year)</w:t>
              </w:r>
            </w:ins>
          </w:p>
        </w:tc>
      </w:tr>
      <w:tr w:rsidR="00695EE0" w:rsidRPr="003308B9" w:rsidTr="00AA67FF">
        <w:trPr>
          <w:trHeight w:val="516"/>
          <w:ins w:id="1421" w:author="RoyYL.Wong" w:date="2015-03-16T10:28:00Z"/>
        </w:trPr>
        <w:tc>
          <w:tcPr>
            <w:tcW w:w="3333" w:type="dxa"/>
            <w:gridSpan w:val="2"/>
            <w:vAlign w:val="center"/>
          </w:tcPr>
          <w:p w:rsidR="00695EE0" w:rsidRPr="0039231F" w:rsidRDefault="00695EE0" w:rsidP="00AA67FF">
            <w:pPr>
              <w:pStyle w:val="TableContent"/>
              <w:rPr>
                <w:ins w:id="1422" w:author="RoyYL.Wong" w:date="2015-03-16T10:28:00Z"/>
                <w:rFonts w:eastAsia="Arial Unicode MS"/>
                <w:szCs w:val="18"/>
              </w:rPr>
            </w:pPr>
            <w:ins w:id="1423" w:author="RoyYL.Wong" w:date="2015-03-16T10:28:00Z">
              <w:r>
                <w:t>AVG_DAILY_VALUE_TRADED_6M</w:t>
              </w:r>
            </w:ins>
          </w:p>
        </w:tc>
        <w:tc>
          <w:tcPr>
            <w:tcW w:w="708" w:type="dxa"/>
            <w:gridSpan w:val="2"/>
          </w:tcPr>
          <w:p w:rsidR="00695EE0" w:rsidRPr="0039231F" w:rsidRDefault="00695EE0" w:rsidP="00AA67FF">
            <w:pPr>
              <w:pStyle w:val="TableContent"/>
              <w:rPr>
                <w:ins w:id="1424" w:author="RoyYL.Wong" w:date="2015-03-16T10:28:00Z"/>
                <w:rFonts w:eastAsia="Arial Unicode MS"/>
                <w:szCs w:val="18"/>
              </w:rPr>
            </w:pPr>
            <w:ins w:id="1425" w:author="RoyYL.Wong" w:date="2015-03-16T10:28:00Z">
              <w:r>
                <w:rPr>
                  <w:rFonts w:eastAsia="Arial Unicode MS"/>
                  <w:szCs w:val="18"/>
                </w:rPr>
                <w:t>Q</w:t>
              </w:r>
            </w:ins>
          </w:p>
        </w:tc>
        <w:tc>
          <w:tcPr>
            <w:tcW w:w="2268" w:type="dxa"/>
          </w:tcPr>
          <w:p w:rsidR="00695EE0" w:rsidRDefault="00695EE0" w:rsidP="00AA67FF">
            <w:pPr>
              <w:pStyle w:val="TableContent"/>
              <w:rPr>
                <w:ins w:id="1426" w:author="RoyYL.Wong" w:date="2015-03-16T10:28:00Z"/>
                <w:szCs w:val="18"/>
              </w:rPr>
            </w:pPr>
            <w:ins w:id="1427" w:author="RoyYL.Wong" w:date="2015-03-16T10:28:00Z">
              <w:r>
                <w:rPr>
                  <w:szCs w:val="18"/>
                </w:rPr>
                <w:t>Bloomberg</w:t>
              </w:r>
            </w:ins>
          </w:p>
        </w:tc>
        <w:tc>
          <w:tcPr>
            <w:tcW w:w="5081" w:type="dxa"/>
          </w:tcPr>
          <w:p w:rsidR="00695EE0" w:rsidRPr="00464A0D" w:rsidRDefault="00695EE0" w:rsidP="00695EE0">
            <w:pPr>
              <w:pStyle w:val="TableList"/>
              <w:tabs>
                <w:tab w:val="clear" w:pos="1870"/>
                <w:tab w:val="num" w:pos="360"/>
                <w:tab w:val="num" w:pos="2968"/>
              </w:tabs>
              <w:ind w:left="360"/>
              <w:rPr>
                <w:ins w:id="1428" w:author="RoyYL.Wong" w:date="2015-03-16T10:28:00Z"/>
              </w:rPr>
            </w:pPr>
            <w:ins w:id="1429" w:author="RoyYL.Wong" w:date="2015-03-16T10:28:00Z">
              <w:r w:rsidRPr="00464A0D">
                <w:t>Average daily value traded within 6 months</w:t>
              </w:r>
            </w:ins>
          </w:p>
        </w:tc>
      </w:tr>
    </w:tbl>
    <w:p w:rsidR="00695EE0" w:rsidRDefault="00695EE0">
      <w:pPr>
        <w:ind w:left="567"/>
      </w:pPr>
    </w:p>
    <w:p w:rsidR="00C3017A" w:rsidRDefault="00C3017A">
      <w:pPr>
        <w:rPr>
          <w:rFonts w:ascii="Arial" w:hAnsi="Arial" w:cs="Arial"/>
          <w:sz w:val="22"/>
          <w:szCs w:val="28"/>
        </w:rPr>
      </w:pPr>
      <w:r>
        <w:br w:type="page"/>
      </w:r>
    </w:p>
    <w:p w:rsidR="00C3017A" w:rsidRDefault="00C3017A" w:rsidP="00B71197">
      <w:pPr>
        <w:pStyle w:val="Heading4"/>
        <w:tabs>
          <w:tab w:val="clear" w:pos="567"/>
          <w:tab w:val="num" w:pos="4230"/>
        </w:tabs>
        <w:ind w:left="4230"/>
        <w:sectPr w:rsidR="00C3017A" w:rsidSect="00615202">
          <w:headerReference w:type="default" r:id="rId8"/>
          <w:footerReference w:type="default" r:id="rId9"/>
          <w:pgSz w:w="12240" w:h="15840"/>
          <w:pgMar w:top="1440" w:right="1260" w:bottom="1440" w:left="1800" w:header="720" w:footer="720" w:gutter="0"/>
          <w:cols w:space="720"/>
          <w:noEndnote/>
        </w:sectPr>
      </w:pPr>
    </w:p>
    <w:p w:rsidR="005915CE" w:rsidDel="00695EE0" w:rsidRDefault="005915CE" w:rsidP="005915CE">
      <w:pPr>
        <w:pStyle w:val="Session4"/>
        <w:rPr>
          <w:del w:id="1430" w:author="RoyYL.Wong" w:date="2015-03-16T10:29:00Z"/>
        </w:rPr>
      </w:pPr>
      <w:bookmarkStart w:id="1431" w:name="_Toc413924363"/>
      <w:bookmarkStart w:id="1432" w:name="_Ref413924382"/>
      <w:bookmarkStart w:id="1433" w:name="_Ref413924393"/>
      <w:bookmarkStart w:id="1434" w:name="_Ref413924398"/>
      <w:bookmarkStart w:id="1435" w:name="_Ref413924450"/>
      <w:del w:id="1436" w:author="RoyYL.Wong" w:date="2015-03-16T10:29:00Z">
        <w:r w:rsidDel="00695EE0">
          <w:lastRenderedPageBreak/>
          <w:delText xml:space="preserve">Determine secured and unsecured </w:delText>
        </w:r>
        <w:bookmarkEnd w:id="1431"/>
        <w:bookmarkEnd w:id="1432"/>
        <w:bookmarkEnd w:id="1433"/>
        <w:bookmarkEnd w:id="1434"/>
        <w:r w:rsidDel="00695EE0">
          <w:delText>Exposure</w:delText>
        </w:r>
        <w:bookmarkEnd w:id="1435"/>
      </w:del>
    </w:p>
    <w:p w:rsidR="00000000" w:rsidDel="00695EE0" w:rsidRDefault="007C68BD">
      <w:pPr>
        <w:rPr>
          <w:del w:id="1437" w:author="RoyYL.Wong" w:date="2015-03-16T10:29:00Z"/>
        </w:rPr>
      </w:pPr>
    </w:p>
    <w:tbl>
      <w:tblPr>
        <w:tblStyle w:val="TableGrid"/>
        <w:tblW w:w="13248" w:type="dxa"/>
        <w:tblLook w:val="04A0"/>
      </w:tblPr>
      <w:tblGrid>
        <w:gridCol w:w="2358"/>
        <w:gridCol w:w="2610"/>
        <w:gridCol w:w="2160"/>
        <w:gridCol w:w="3330"/>
        <w:gridCol w:w="2790"/>
      </w:tblGrid>
      <w:tr w:rsidR="00C3017A" w:rsidDel="00695EE0" w:rsidTr="00C3017A">
        <w:trPr>
          <w:del w:id="1438" w:author="RoyYL.Wong" w:date="2015-03-16T10:29:00Z"/>
        </w:trPr>
        <w:tc>
          <w:tcPr>
            <w:tcW w:w="2358" w:type="dxa"/>
          </w:tcPr>
          <w:p w:rsidR="005B1E21" w:rsidRPr="00B71197" w:rsidDel="00695EE0" w:rsidRDefault="005B1E21" w:rsidP="00B71197">
            <w:pPr>
              <w:widowControl/>
              <w:spacing w:before="60" w:after="60"/>
              <w:rPr>
                <w:del w:id="143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</w:p>
        </w:tc>
        <w:tc>
          <w:tcPr>
            <w:tcW w:w="2610" w:type="dxa"/>
          </w:tcPr>
          <w:p w:rsidR="005B1E21" w:rsidDel="00695EE0" w:rsidRDefault="005B1E21" w:rsidP="00B71197">
            <w:pPr>
              <w:spacing w:before="60" w:after="60"/>
              <w:rPr>
                <w:del w:id="1440" w:author="RoyYL.Wong" w:date="2015-03-16T10:29:00Z"/>
                <w:rFonts w:asciiTheme="minorHAnsi" w:hAnsiTheme="minorHAnsi"/>
                <w:b/>
                <w:i/>
                <w:sz w:val="22"/>
                <w:szCs w:val="22"/>
                <w:lang w:eastAsia="zh-TW"/>
              </w:rPr>
            </w:pPr>
            <w:del w:id="1441" w:author="RoyYL.Wong" w:date="2015-03-16T10:29:00Z">
              <w:r w:rsidRPr="00B71197" w:rsidDel="00695EE0">
                <w:rPr>
                  <w:rFonts w:asciiTheme="minorHAnsi" w:hAnsiTheme="minorHAnsi"/>
                  <w:b/>
                  <w:i/>
                  <w:sz w:val="22"/>
                  <w:szCs w:val="22"/>
                  <w:lang w:eastAsia="zh-TW"/>
                </w:rPr>
                <w:delText>Acc - Acc Type</w:delText>
              </w:r>
            </w:del>
          </w:p>
          <w:p w:rsidR="00C3017A" w:rsidDel="00695EE0" w:rsidRDefault="00C3017A" w:rsidP="00B71197">
            <w:pPr>
              <w:spacing w:before="60" w:after="60"/>
              <w:rPr>
                <w:del w:id="1442" w:author="RoyYL.Wong" w:date="2015-03-16T10:29:00Z"/>
                <w:rFonts w:asciiTheme="minorHAnsi" w:hAnsiTheme="minorHAnsi"/>
                <w:b/>
                <w:i/>
                <w:sz w:val="22"/>
                <w:szCs w:val="22"/>
                <w:lang w:eastAsia="zh-TW"/>
              </w:rPr>
            </w:pPr>
          </w:p>
          <w:p w:rsidR="00C3017A" w:rsidRPr="00C3017A" w:rsidDel="00695EE0" w:rsidRDefault="00506977" w:rsidP="00B71197">
            <w:pPr>
              <w:widowControl/>
              <w:spacing w:before="60" w:after="60"/>
              <w:rPr>
                <w:del w:id="1443" w:author="RoyYL.Wong" w:date="2015-03-16T10:29:00Z"/>
                <w:rFonts w:asciiTheme="minorHAnsi" w:hAnsiTheme="minorHAnsi"/>
                <w:i/>
                <w:sz w:val="22"/>
                <w:szCs w:val="22"/>
                <w:lang w:eastAsia="zh-TW"/>
              </w:rPr>
            </w:pPr>
            <w:del w:id="1444" w:author="RoyYL.Wong" w:date="2015-03-16T10:29:00Z">
              <w:r w:rsidRPr="00506977" w:rsidDel="00695EE0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(</w:delText>
              </w:r>
              <w:r w:rsidRPr="00506977" w:rsidDel="00695EE0">
                <w:rPr>
                  <w:rFonts w:asciiTheme="minorHAnsi" w:hAnsiTheme="minorHAnsi"/>
                  <w:i/>
                  <w:sz w:val="22"/>
                  <w:szCs w:val="22"/>
                  <w:lang w:eastAsia="zh-TW"/>
                </w:rPr>
                <w:delText xml:space="preserve"> Acc - Acc Type </w:delText>
              </w:r>
              <w:r w:rsidRPr="00506977" w:rsidDel="00695EE0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in [ERMS-MAIN-CLN_CPT_DTL] Client And Counterparty Master Maintenance</w:delText>
              </w:r>
              <w:r w:rsidR="00C3017A" w:rsidDel="00695EE0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)</w:delText>
              </w:r>
            </w:del>
          </w:p>
        </w:tc>
        <w:tc>
          <w:tcPr>
            <w:tcW w:w="2160" w:type="dxa"/>
          </w:tcPr>
          <w:p w:rsidR="00000000" w:rsidDel="00695EE0" w:rsidRDefault="005B1E21">
            <w:pPr>
              <w:spacing w:before="60" w:after="60"/>
              <w:rPr>
                <w:del w:id="1445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46" w:author="RoyYL.Wong" w:date="2015-03-16T10:29:00Z">
              <w:r w:rsidDel="00695EE0">
                <w:rPr>
                  <w:rFonts w:asciiTheme="minorHAnsi" w:hAnsiTheme="minorHAnsi"/>
                  <w:b/>
                  <w:i/>
                  <w:sz w:val="22"/>
                  <w:szCs w:val="22"/>
                  <w:lang w:eastAsia="zh-TW"/>
                </w:rPr>
                <w:delText>Condition</w:delText>
              </w:r>
            </w:del>
          </w:p>
        </w:tc>
        <w:tc>
          <w:tcPr>
            <w:tcW w:w="3330" w:type="dxa"/>
          </w:tcPr>
          <w:p w:rsidR="00000000" w:rsidDel="00695EE0" w:rsidRDefault="00506977">
            <w:pPr>
              <w:spacing w:before="60" w:after="60"/>
              <w:rPr>
                <w:del w:id="1447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48" w:author="RoyYL.Wong" w:date="2015-03-16T10:29:00Z">
              <w:r w:rsidRPr="00506977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 xml:space="preserve">Portion of </w:delText>
              </w:r>
              <w:r w:rsidR="00AF38D1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>S</w:delText>
              </w:r>
              <w:r w:rsidRPr="00506977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>ecured Exposure</w:delText>
              </w:r>
            </w:del>
          </w:p>
        </w:tc>
        <w:tc>
          <w:tcPr>
            <w:tcW w:w="2790" w:type="dxa"/>
          </w:tcPr>
          <w:p w:rsidR="00000000" w:rsidDel="00695EE0" w:rsidRDefault="00506977">
            <w:pPr>
              <w:spacing w:before="60" w:after="60"/>
              <w:rPr>
                <w:del w:id="1449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50" w:author="RoyYL.Wong" w:date="2015-03-16T10:29:00Z">
              <w:r w:rsidRPr="00506977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 xml:space="preserve">Portion of </w:delText>
              </w:r>
              <w:r w:rsidR="00AF38D1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>Un</w:delText>
              </w:r>
              <w:r w:rsidR="00323EC3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>s</w:delText>
              </w:r>
              <w:r w:rsidRPr="00506977" w:rsidDel="00695EE0">
                <w:rPr>
                  <w:rFonts w:asciiTheme="minorHAnsi" w:hAnsiTheme="minorHAnsi" w:cs="Arial"/>
                  <w:b/>
                  <w:sz w:val="22"/>
                  <w:szCs w:val="22"/>
                  <w:lang w:eastAsia="zh-TW"/>
                </w:rPr>
                <w:delText>ecured Exposure</w:delText>
              </w:r>
            </w:del>
          </w:p>
        </w:tc>
      </w:tr>
      <w:tr w:rsidR="00C3017A" w:rsidDel="00695EE0" w:rsidTr="00C3017A">
        <w:trPr>
          <w:del w:id="1451" w:author="RoyYL.Wong" w:date="2015-03-16T10:29:00Z"/>
        </w:trPr>
        <w:tc>
          <w:tcPr>
            <w:tcW w:w="2358" w:type="dxa"/>
          </w:tcPr>
          <w:p w:rsidR="005B1E21" w:rsidDel="00695EE0" w:rsidRDefault="005B1E21" w:rsidP="00B71197">
            <w:pPr>
              <w:spacing w:before="60" w:after="60"/>
              <w:rPr>
                <w:del w:id="145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5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Case 1</w:delText>
              </w:r>
            </w:del>
          </w:p>
          <w:p w:rsidR="005B1E21" w:rsidRPr="00B71197" w:rsidDel="00695EE0" w:rsidRDefault="005B1E21" w:rsidP="00B71197">
            <w:pPr>
              <w:widowControl/>
              <w:spacing w:before="60" w:after="60"/>
              <w:rPr>
                <w:del w:id="145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5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(unsecured loans defined in T24)</w:delText>
              </w:r>
            </w:del>
          </w:p>
        </w:tc>
        <w:tc>
          <w:tcPr>
            <w:tcW w:w="2610" w:type="dxa"/>
          </w:tcPr>
          <w:p w:rsidR="005B1E21" w:rsidRPr="00B71197" w:rsidDel="00695EE0" w:rsidRDefault="005B1E21" w:rsidP="00B71197">
            <w:pPr>
              <w:widowControl/>
              <w:spacing w:before="60" w:after="60"/>
              <w:rPr>
                <w:del w:id="1456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57" w:author="RoyYL.Wong" w:date="2015-03-16T10:29:00Z">
              <w:r w:rsidRPr="00B71197" w:rsidDel="00695EE0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MAIN</w:delText>
              </w:r>
            </w:del>
          </w:p>
        </w:tc>
        <w:tc>
          <w:tcPr>
            <w:tcW w:w="2160" w:type="dxa"/>
          </w:tcPr>
          <w:p w:rsidR="00000000" w:rsidDel="00695EE0" w:rsidRDefault="00506977">
            <w:pPr>
              <w:spacing w:before="60" w:after="60"/>
              <w:rPr>
                <w:del w:id="1458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59" w:author="RoyYL.Wong" w:date="2015-03-16T10:29:00Z">
              <w:r w:rsidRPr="00506977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Loan level </w:delText>
              </w:r>
              <w:r w:rsidR="00784003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un</w:delText>
              </w:r>
              <w:r w:rsidRPr="00506977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secured indicator defined in T24 = Y</w:delText>
              </w:r>
            </w:del>
          </w:p>
        </w:tc>
        <w:tc>
          <w:tcPr>
            <w:tcW w:w="3330" w:type="dxa"/>
          </w:tcPr>
          <w:p w:rsidR="00000000" w:rsidDel="00695EE0" w:rsidRDefault="00506977">
            <w:pPr>
              <w:pStyle w:val="TableList"/>
              <w:numPr>
                <w:ilvl w:val="0"/>
                <w:numId w:val="0"/>
              </w:numPr>
              <w:spacing w:before="30" w:after="30"/>
              <w:rPr>
                <w:del w:id="1460" w:author="RoyYL.Wong" w:date="2015-03-16T10:29:00Z"/>
              </w:rPr>
            </w:pPr>
            <w:del w:id="1461" w:author="RoyYL.Wong" w:date="2015-03-16T10:29:00Z">
              <w:r w:rsidRPr="00506977" w:rsidDel="00695EE0">
                <w:delText>0</w:delText>
              </w:r>
            </w:del>
          </w:p>
        </w:tc>
        <w:tc>
          <w:tcPr>
            <w:tcW w:w="2790" w:type="dxa"/>
          </w:tcPr>
          <w:p w:rsidR="00AF38D1" w:rsidDel="00695EE0" w:rsidRDefault="00AF38D1" w:rsidP="00AF38D1">
            <w:pPr>
              <w:spacing w:before="60" w:after="60"/>
              <w:rPr>
                <w:del w:id="146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6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L (unsecured) </w:delText>
              </w:r>
            </w:del>
          </w:p>
          <w:p w:rsidR="00784003" w:rsidDel="00695EE0" w:rsidRDefault="00AF38D1" w:rsidP="00AF38D1">
            <w:pPr>
              <w:spacing w:before="60" w:after="60"/>
              <w:rPr>
                <w:del w:id="146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6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= 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∑(all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un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secured loans under this facility) </w:delText>
              </w:r>
            </w:del>
          </w:p>
          <w:p w:rsidR="00AF38D1" w:rsidDel="00695EE0" w:rsidRDefault="00784003" w:rsidP="00AF38D1">
            <w:pPr>
              <w:spacing w:before="60" w:after="60"/>
              <w:rPr>
                <w:del w:id="1466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6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i.e. </w:delText>
              </w:r>
              <w:r w:rsidR="00AF38D1"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((Trade date outstanding loan amount + accrual interest from T24) * </w:delText>
              </w:r>
              <w:r w:rsidR="00AF38D1" w:rsidRPr="00EC2ED3" w:rsidDel="00695EE0">
                <w:rPr>
                  <w:rFonts w:asciiTheme="minorHAnsi" w:hAnsiTheme="minorHAnsi" w:cs="Arial"/>
                  <w:i/>
                  <w:sz w:val="22"/>
                  <w:szCs w:val="22"/>
                  <w:lang w:eastAsia="zh-TW"/>
                </w:rPr>
                <w:delText>Loan Sub-Part Ratio</w:delText>
              </w:r>
              <w:r w:rsidR="00AF38D1" w:rsidRPr="00EC2ED3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in [ERMS-RPT-005]  Loan Sub-Participation Report</w:delText>
              </w:r>
              <w:r w:rsidR="00AF38D1"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)</w:delText>
              </w:r>
            </w:del>
          </w:p>
          <w:p w:rsidR="00AF38D1" w:rsidDel="00695EE0" w:rsidRDefault="00AF38D1" w:rsidP="00AF38D1">
            <w:pPr>
              <w:spacing w:before="60" w:after="60"/>
              <w:rPr>
                <w:del w:id="1468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</w:p>
          <w:p w:rsidR="00000000" w:rsidDel="00695EE0" w:rsidRDefault="00506977">
            <w:pPr>
              <w:spacing w:before="60" w:after="60"/>
              <w:rPr>
                <w:del w:id="1469" w:author="RoyYL.Wong" w:date="2015-03-16T10:29:00Z"/>
                <w:rFonts w:asciiTheme="minorHAnsi" w:hAnsiTheme="minorHAnsi"/>
                <w:color w:val="00B0F0"/>
                <w:sz w:val="22"/>
                <w:szCs w:val="22"/>
                <w:lang w:eastAsia="zh-TW"/>
              </w:rPr>
            </w:pPr>
            <w:del w:id="1470" w:author="RoyYL.Wong" w:date="2015-03-16T10:29:00Z">
              <w:r w:rsidRPr="00506977" w:rsidDel="00695EE0">
                <w:rPr>
                  <w:rFonts w:asciiTheme="minorHAnsi" w:hAnsiTheme="minorHAnsi" w:cs="Arial"/>
                  <w:color w:val="00B0F0"/>
                  <w:sz w:val="22"/>
                  <w:szCs w:val="22"/>
                  <w:lang w:eastAsia="zh-TW"/>
                </w:rPr>
                <w:delText>[Remark: Trade date outstanding loan amount per loan from T24 is not showing in any PRE reports, but it is stored in RMD new data mart DB]</w:delText>
              </w:r>
            </w:del>
          </w:p>
        </w:tc>
      </w:tr>
      <w:tr w:rsidR="00C3017A" w:rsidDel="00695EE0" w:rsidTr="00C3017A">
        <w:trPr>
          <w:del w:id="1471" w:author="RoyYL.Wong" w:date="2015-03-16T10:29:00Z"/>
        </w:trPr>
        <w:tc>
          <w:tcPr>
            <w:tcW w:w="2358" w:type="dxa"/>
          </w:tcPr>
          <w:p w:rsidR="00EB225B" w:rsidDel="00695EE0" w:rsidRDefault="00EB225B" w:rsidP="00B71197">
            <w:pPr>
              <w:spacing w:before="60" w:after="60"/>
              <w:rPr>
                <w:del w:id="147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7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Case 2</w:delText>
              </w:r>
            </w:del>
          </w:p>
        </w:tc>
        <w:tc>
          <w:tcPr>
            <w:tcW w:w="2610" w:type="dxa"/>
            <w:vMerge w:val="restart"/>
          </w:tcPr>
          <w:p w:rsidR="00EB225B" w:rsidRPr="00B71197" w:rsidDel="00695EE0" w:rsidRDefault="00EB225B" w:rsidP="00B71197">
            <w:pPr>
              <w:spacing w:before="60" w:after="60"/>
              <w:rPr>
                <w:del w:id="1474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475" w:author="RoyYL.Wong" w:date="2015-03-16T10:29:00Z">
              <w:r w:rsidRPr="00B71197" w:rsidDel="00695EE0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MAIN</w:delText>
              </w:r>
            </w:del>
          </w:p>
        </w:tc>
        <w:tc>
          <w:tcPr>
            <w:tcW w:w="8280" w:type="dxa"/>
            <w:gridSpan w:val="3"/>
          </w:tcPr>
          <w:p w:rsidR="00784003" w:rsidDel="00695EE0" w:rsidRDefault="00784003" w:rsidP="00C3017A">
            <w:pPr>
              <w:spacing w:before="60" w:after="60"/>
              <w:rPr>
                <w:del w:id="147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7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For all loans, where loan level unsecured indicator defined in T24 = N</w:delText>
              </w:r>
            </w:del>
          </w:p>
          <w:p w:rsidR="00784003" w:rsidDel="00695EE0" w:rsidRDefault="00784003" w:rsidP="00C3017A">
            <w:pPr>
              <w:spacing w:before="60" w:after="60"/>
              <w:rPr>
                <w:del w:id="1478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</w:p>
          <w:p w:rsidR="00784003" w:rsidDel="00695EE0" w:rsidRDefault="005915CE" w:rsidP="00C3017A">
            <w:pPr>
              <w:spacing w:before="60" w:after="60"/>
              <w:rPr>
                <w:del w:id="147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80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L (secured) = 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∑(all secured loans under this facility) </w:delText>
              </w:r>
            </w:del>
          </w:p>
          <w:p w:rsidR="005915CE" w:rsidDel="00695EE0" w:rsidRDefault="00784003" w:rsidP="00C3017A">
            <w:pPr>
              <w:spacing w:before="60" w:after="60"/>
              <w:rPr>
                <w:del w:id="1481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82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i.e. </w:delText>
              </w:r>
              <w:r w:rsidR="005915CE"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((Trade date outstanding loan amount + accrual interest from T24) * Loan Sub-Part Ratio to BOCIL)</w:delText>
              </w:r>
            </w:del>
          </w:p>
          <w:p w:rsidR="005915CE" w:rsidDel="00695EE0" w:rsidRDefault="005915CE" w:rsidP="00C3017A">
            <w:pPr>
              <w:spacing w:before="60" w:after="60"/>
              <w:rPr>
                <w:del w:id="148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</w:p>
          <w:p w:rsidR="00C3017A" w:rsidDel="00695EE0" w:rsidRDefault="00C3017A" w:rsidP="00C3017A">
            <w:pPr>
              <w:spacing w:before="60" w:after="60"/>
              <w:rPr>
                <w:del w:id="148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8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C =  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</w:delText>
              </w:r>
              <w:r w:rsidRPr="005B1E21" w:rsidDel="00695EE0">
                <w:rPr>
                  <w:rFonts w:asciiTheme="minorHAnsi" w:hAnsiTheme="minorHAnsi" w:cs="Arial"/>
                  <w:b/>
                  <w:i/>
                  <w:sz w:val="22"/>
                  <w:szCs w:val="22"/>
                  <w:lang w:eastAsia="zh-TW"/>
                </w:rPr>
                <w:delText>Collateral Market Value (TD)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+  </w:delText>
              </w:r>
              <w:r w:rsidRPr="005B1E21" w:rsidDel="00695EE0">
                <w:rPr>
                  <w:rFonts w:asciiTheme="minorHAnsi" w:hAnsiTheme="minorHAnsi" w:cs="Arial"/>
                  <w:b/>
                  <w:i/>
                  <w:sz w:val="22"/>
                  <w:szCs w:val="22"/>
                  <w:lang w:eastAsia="zh-TW"/>
                </w:rPr>
                <w:delText>Collateral Sharing under Cross Collateralization (TD)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) * </w:delText>
              </w:r>
              <w:r w:rsidRPr="005B1E21" w:rsidDel="00695EE0">
                <w:rPr>
                  <w:rFonts w:asciiTheme="minorHAnsi" w:hAnsiTheme="minorHAnsi" w:cs="Arial"/>
                  <w:b/>
                  <w:i/>
                  <w:sz w:val="22"/>
                  <w:szCs w:val="22"/>
                  <w:lang w:eastAsia="zh-TW"/>
                </w:rPr>
                <w:delText>Weighted Average Loan Sub-Part Ratio to BOCIL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 </w:delText>
              </w:r>
            </w:del>
          </w:p>
          <w:p w:rsidR="005915CE" w:rsidDel="00695EE0" w:rsidRDefault="005915CE" w:rsidP="00C3017A">
            <w:pPr>
              <w:spacing w:before="60" w:after="60"/>
              <w:rPr>
                <w:del w:id="148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48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where</w:delText>
              </w:r>
            </w:del>
          </w:p>
          <w:p w:rsidR="005915CE" w:rsidRPr="00BB7A4A" w:rsidDel="00695EE0" w:rsidRDefault="005915CE" w:rsidP="005915CE">
            <w:pPr>
              <w:pStyle w:val="TableList"/>
              <w:numPr>
                <w:ilvl w:val="0"/>
                <w:numId w:val="17"/>
              </w:numPr>
              <w:rPr>
                <w:del w:id="1488" w:author="RoyYL.Wong" w:date="2015-03-16T10:29:00Z"/>
                <w:lang w:eastAsia="zh-HK"/>
              </w:rPr>
            </w:pPr>
            <w:del w:id="1489" w:author="RoyYL.Wong" w:date="2015-03-16T10:29:00Z">
              <w:r w:rsidRPr="007438D1" w:rsidDel="00695EE0">
                <w:rPr>
                  <w:rFonts w:eastAsia="Arial Unicode MS"/>
                  <w:b/>
                  <w:i/>
                </w:rPr>
                <w:delText>Collateral Market Value (TD</w:delText>
              </w:r>
              <w:r w:rsidDel="00695EE0">
                <w:rPr>
                  <w:rFonts w:eastAsia="Arial Unicode MS"/>
                  <w:b/>
                  <w:i/>
                </w:rPr>
                <w:delText>)</w:delText>
              </w:r>
              <w:r w:rsidRPr="00BC350A" w:rsidDel="00695EE0">
                <w:rPr>
                  <w:b/>
                  <w:i/>
                </w:rPr>
                <w:delText xml:space="preserve"> </w:delText>
              </w:r>
              <w:r w:rsidDel="00695EE0">
                <w:delText xml:space="preserve">-&gt; </w:delText>
              </w:r>
              <w:r w:rsidRPr="00027BE9" w:rsidDel="00695EE0">
                <w:rPr>
                  <w:i/>
                </w:rPr>
                <w:delText xml:space="preserve"> </w:delText>
              </w:r>
            </w:del>
          </w:p>
          <w:p w:rsidR="005915CE" w:rsidDel="00695EE0" w:rsidRDefault="005915CE" w:rsidP="005915CE">
            <w:pPr>
              <w:pStyle w:val="TableList"/>
              <w:numPr>
                <w:ilvl w:val="0"/>
                <w:numId w:val="0"/>
              </w:numPr>
              <w:ind w:left="431"/>
              <w:rPr>
                <w:del w:id="1490" w:author="RoyYL.Wong" w:date="2015-03-16T10:29:00Z"/>
                <w:lang w:eastAsia="zh-HK"/>
              </w:rPr>
            </w:pPr>
            <w:del w:id="1491" w:author="RoyYL.Wong" w:date="2015-03-16T10:29:00Z">
              <w:r w:rsidRPr="00A33998" w:rsidDel="00695EE0">
                <w:rPr>
                  <w:rFonts w:eastAsia="Arial Unicode MS"/>
                  <w:i/>
                </w:rPr>
                <w:delText>Collateral Market Value (TD)</w:delText>
              </w:r>
              <w:r w:rsidRPr="0047058E" w:rsidDel="00695EE0">
                <w:rPr>
                  <w:i/>
                </w:rPr>
                <w:delText xml:space="preserve"> </w:delText>
              </w:r>
              <w:r w:rsidRPr="00027BE9" w:rsidDel="00695EE0">
                <w:delText xml:space="preserve">in </w:delText>
              </w:r>
              <w:r w:rsidDel="00695EE0">
                <w:rPr>
                  <w:lang w:eastAsia="zh-HK"/>
                </w:rPr>
                <w:delText>[ERMS-RPT-003]</w:delText>
              </w:r>
              <w:r w:rsidRPr="00027BE9" w:rsidDel="00695EE0">
                <w:rPr>
                  <w:lang w:eastAsia="zh-HK"/>
                </w:rPr>
                <w:delText xml:space="preserve"> Limit and Exposure Details Report</w:delText>
              </w:r>
            </w:del>
          </w:p>
          <w:p w:rsidR="005915CE" w:rsidDel="00695EE0" w:rsidRDefault="005915CE" w:rsidP="005915CE">
            <w:pPr>
              <w:pStyle w:val="TableList"/>
              <w:numPr>
                <w:ilvl w:val="0"/>
                <w:numId w:val="0"/>
              </w:numPr>
              <w:ind w:left="431"/>
              <w:rPr>
                <w:del w:id="1492" w:author="RoyYL.Wong" w:date="2015-03-16T10:29:00Z"/>
                <w:lang w:eastAsia="zh-HK"/>
              </w:rPr>
            </w:pPr>
          </w:p>
          <w:p w:rsidR="005915CE" w:rsidRPr="00EA75B5" w:rsidDel="00695EE0" w:rsidRDefault="005915CE" w:rsidP="005915CE">
            <w:pPr>
              <w:pStyle w:val="TableList"/>
              <w:numPr>
                <w:ilvl w:val="0"/>
                <w:numId w:val="17"/>
              </w:numPr>
              <w:rPr>
                <w:del w:id="1493" w:author="RoyYL.Wong" w:date="2015-03-16T10:29:00Z"/>
                <w:i/>
                <w:lang w:eastAsia="zh-HK"/>
              </w:rPr>
            </w:pPr>
            <w:del w:id="1494" w:author="RoyYL.Wong" w:date="2015-03-16T10:29:00Z">
              <w:r w:rsidRPr="00A33998" w:rsidDel="00695EE0">
                <w:rPr>
                  <w:rFonts w:cs="Arial"/>
                  <w:b/>
                  <w:i/>
                </w:rPr>
                <w:delText>Collateral Sharing under Cross Collateralization (TD)</w:delText>
              </w:r>
              <w:r w:rsidDel="00695EE0">
                <w:rPr>
                  <w:rFonts w:cs="Arial"/>
                  <w:b/>
                  <w:i/>
                </w:rPr>
                <w:delText xml:space="preserve"> </w:delText>
              </w:r>
              <w:r w:rsidRPr="00A33998" w:rsidDel="00695EE0">
                <w:rPr>
                  <w:rFonts w:cs="Arial"/>
                  <w:i/>
                </w:rPr>
                <w:delText>-&gt;</w:delText>
              </w:r>
            </w:del>
          </w:p>
          <w:p w:rsidR="005915CE" w:rsidRPr="007438D1" w:rsidDel="00695EE0" w:rsidRDefault="005915CE" w:rsidP="005915CE">
            <w:pPr>
              <w:pStyle w:val="TableList"/>
              <w:numPr>
                <w:ilvl w:val="0"/>
                <w:numId w:val="0"/>
              </w:numPr>
              <w:ind w:left="431"/>
              <w:rPr>
                <w:del w:id="1495" w:author="RoyYL.Wong" w:date="2015-03-16T10:29:00Z"/>
                <w:color w:val="00B050"/>
              </w:rPr>
            </w:pPr>
            <w:del w:id="1496" w:author="RoyYL.Wong" w:date="2015-03-16T10:29:00Z">
              <w:r w:rsidRPr="007438D1" w:rsidDel="00695EE0">
                <w:rPr>
                  <w:rFonts w:eastAsia="Arial Unicode MS"/>
                  <w:color w:val="00B050"/>
                </w:rPr>
                <w:delText>Assume ERMS cross collateralization function would provide</w:delText>
              </w:r>
              <w:r w:rsidRPr="007438D1" w:rsidDel="00695EE0">
                <w:rPr>
                  <w:rFonts w:eastAsia="Arial Unicode MS"/>
                  <w:i/>
                  <w:color w:val="00B050"/>
                </w:rPr>
                <w:delText xml:space="preserve"> Collateral Sharing under Cross Collateralization (TD) </w:delText>
              </w:r>
              <w:r w:rsidRPr="007438D1" w:rsidDel="00695EE0">
                <w:rPr>
                  <w:color w:val="00B050"/>
                </w:rPr>
                <w:delText xml:space="preserve">which is the amount of collateral </w:delText>
              </w:r>
              <w:r w:rsidDel="00695EE0">
                <w:rPr>
                  <w:color w:val="00B050"/>
                </w:rPr>
                <w:delText xml:space="preserve">market value </w:delText>
              </w:r>
              <w:r w:rsidRPr="007438D1" w:rsidDel="00695EE0">
                <w:rPr>
                  <w:color w:val="00B050"/>
                </w:rPr>
                <w:delText>transferred/removed to/from a facility due to cross collateralization</w:delText>
              </w:r>
              <w:r w:rsidDel="00695EE0">
                <w:rPr>
                  <w:color w:val="00B050"/>
                </w:rPr>
                <w:delText xml:space="preserve"> on trade date</w:delText>
              </w:r>
            </w:del>
          </w:p>
          <w:p w:rsidR="005915CE" w:rsidDel="00695EE0" w:rsidRDefault="005915CE" w:rsidP="005915CE">
            <w:pPr>
              <w:pStyle w:val="TableList"/>
              <w:numPr>
                <w:ilvl w:val="0"/>
                <w:numId w:val="0"/>
              </w:numPr>
              <w:ind w:left="431"/>
              <w:rPr>
                <w:del w:id="1497" w:author="RoyYL.Wong" w:date="2015-03-16T10:29:00Z"/>
                <w:lang w:eastAsia="zh-HK"/>
              </w:rPr>
            </w:pPr>
          </w:p>
          <w:p w:rsidR="005915CE" w:rsidDel="00695EE0" w:rsidRDefault="005915CE" w:rsidP="005915CE">
            <w:pPr>
              <w:pStyle w:val="TableList"/>
              <w:numPr>
                <w:ilvl w:val="0"/>
                <w:numId w:val="17"/>
              </w:numPr>
              <w:rPr>
                <w:del w:id="1498" w:author="RoyYL.Wong" w:date="2015-03-16T10:29:00Z"/>
                <w:lang w:eastAsia="zh-HK"/>
              </w:rPr>
            </w:pPr>
            <w:del w:id="1499" w:author="RoyYL.Wong" w:date="2015-03-16T10:29:00Z">
              <w:r w:rsidRPr="00293CA2" w:rsidDel="00695EE0">
                <w:rPr>
                  <w:b/>
                  <w:lang w:eastAsia="zh-HK"/>
                </w:rPr>
                <w:delText>Weighted Average Loan Sub-Part Ratio</w:delText>
              </w:r>
              <w:r w:rsidRPr="00A33998" w:rsidDel="00695EE0">
                <w:rPr>
                  <w:b/>
                </w:rPr>
                <w:delText xml:space="preserve"> to BOCIL</w:delText>
              </w:r>
              <w:r w:rsidDel="00695EE0">
                <w:delText>-&gt;</w:delText>
              </w:r>
            </w:del>
          </w:p>
          <w:p w:rsidR="005915CE" w:rsidDel="00695EE0" w:rsidRDefault="005915CE" w:rsidP="005915CE">
            <w:pPr>
              <w:pStyle w:val="TableList"/>
              <w:numPr>
                <w:ilvl w:val="0"/>
                <w:numId w:val="0"/>
              </w:numPr>
              <w:ind w:left="431"/>
              <w:rPr>
                <w:del w:id="1500" w:author="RoyYL.Wong" w:date="2015-03-16T10:29:00Z"/>
                <w:lang w:eastAsia="zh-HK"/>
              </w:rPr>
            </w:pPr>
            <w:del w:id="1501" w:author="RoyYL.Wong" w:date="2015-03-16T10:29:00Z">
              <w:r w:rsidRPr="00027BE9" w:rsidDel="00695EE0">
                <w:rPr>
                  <w:i/>
                  <w:lang w:eastAsia="zh-HK"/>
                </w:rPr>
                <w:delText>Weighted Average Loan Sub-Part Ratio</w:delText>
              </w:r>
              <w:r w:rsidRPr="00027BE9" w:rsidDel="00695EE0">
                <w:delText xml:space="preserve"> in </w:delText>
              </w:r>
              <w:r w:rsidDel="00695EE0">
                <w:rPr>
                  <w:lang w:eastAsia="zh-HK"/>
                </w:rPr>
                <w:delText>[ERMS-RPT-005]</w:delText>
              </w:r>
              <w:r w:rsidRPr="00027BE9" w:rsidDel="00695EE0">
                <w:rPr>
                  <w:lang w:eastAsia="zh-HK"/>
                </w:rPr>
                <w:delText xml:space="preserve"> </w:delText>
              </w:r>
              <w:r w:rsidRPr="00027BE9" w:rsidDel="00695EE0">
                <w:delText xml:space="preserve"> </w:delText>
              </w:r>
              <w:r w:rsidRPr="00027BE9" w:rsidDel="00695EE0">
                <w:rPr>
                  <w:lang w:eastAsia="zh-HK"/>
                </w:rPr>
                <w:delText xml:space="preserve">Loan Sub-Participation </w:delText>
              </w:r>
              <w:r w:rsidDel="00695EE0">
                <w:rPr>
                  <w:lang w:eastAsia="zh-HK"/>
                </w:rPr>
                <w:delText>Report</w:delText>
              </w:r>
            </w:del>
          </w:p>
          <w:p w:rsidR="00000000" w:rsidDel="00695EE0" w:rsidRDefault="005915CE">
            <w:pPr>
              <w:pStyle w:val="TableList"/>
              <w:numPr>
                <w:ilvl w:val="0"/>
                <w:numId w:val="0"/>
              </w:numPr>
              <w:ind w:left="431"/>
              <w:rPr>
                <w:del w:id="1502" w:author="RoyYL.Wong" w:date="2015-03-16T10:29:00Z"/>
                <w:sz w:val="18"/>
                <w:szCs w:val="18"/>
              </w:rPr>
            </w:pPr>
            <w:del w:id="1503" w:author="RoyYL.Wong" w:date="2015-03-16T10:29:00Z">
              <w:r w:rsidRPr="00583878" w:rsidDel="00695EE0">
                <w:rPr>
                  <w:sz w:val="18"/>
                  <w:szCs w:val="18"/>
                </w:rPr>
                <w:delText xml:space="preserve">(Remarks: </w:delText>
              </w:r>
              <w:r w:rsidRPr="00E21C44" w:rsidDel="00695EE0">
                <w:rPr>
                  <w:i/>
                  <w:sz w:val="16"/>
                  <w:szCs w:val="16"/>
                  <w:lang w:eastAsia="zh-HK"/>
                </w:rPr>
                <w:delText>Weighted Average Loan Sub-Part Ratio</w:delText>
              </w:r>
              <w:r w:rsidRPr="00E21C44" w:rsidDel="00695EE0">
                <w:rPr>
                  <w:i/>
                  <w:sz w:val="16"/>
                  <w:szCs w:val="16"/>
                </w:rPr>
                <w:delText xml:space="preserve"> </w:delText>
              </w:r>
              <w:r w:rsidDel="00695EE0">
                <w:rPr>
                  <w:sz w:val="18"/>
                  <w:szCs w:val="18"/>
                </w:rPr>
                <w:delText>for margin loan should be 1</w:delText>
              </w:r>
              <w:r w:rsidRPr="00583878" w:rsidDel="00695EE0">
                <w:rPr>
                  <w:sz w:val="18"/>
                  <w:szCs w:val="18"/>
                </w:rPr>
                <w:delText>)</w:delText>
              </w:r>
            </w:del>
          </w:p>
        </w:tc>
      </w:tr>
      <w:tr w:rsidR="00C3017A" w:rsidDel="00695EE0" w:rsidTr="00C3017A">
        <w:trPr>
          <w:del w:id="1504" w:author="RoyYL.Wong" w:date="2015-03-16T10:29:00Z"/>
        </w:trPr>
        <w:tc>
          <w:tcPr>
            <w:tcW w:w="2358" w:type="dxa"/>
          </w:tcPr>
          <w:p w:rsidR="00EB225B" w:rsidDel="00695EE0" w:rsidRDefault="00C3017A" w:rsidP="00B71197">
            <w:pPr>
              <w:spacing w:before="60" w:after="60"/>
              <w:rPr>
                <w:del w:id="150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0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Case 2</w:delText>
              </w:r>
              <w:r w:rsidR="00EB225B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A</w:delText>
              </w:r>
            </w:del>
          </w:p>
          <w:p w:rsidR="00EB225B" w:rsidRPr="00B71197" w:rsidDel="00695EE0" w:rsidRDefault="00EB225B" w:rsidP="00B71197">
            <w:pPr>
              <w:widowControl/>
              <w:spacing w:before="60" w:after="60"/>
              <w:rPr>
                <w:del w:id="150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0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(secured loans have </w:delText>
              </w:r>
              <w:r w:rsidR="00AF38D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NO 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collateral shortfall)</w:delText>
              </w:r>
            </w:del>
          </w:p>
        </w:tc>
        <w:tc>
          <w:tcPr>
            <w:tcW w:w="2610" w:type="dxa"/>
            <w:vMerge/>
          </w:tcPr>
          <w:p w:rsidR="00EB225B" w:rsidRPr="00B71197" w:rsidDel="00695EE0" w:rsidRDefault="00EB225B" w:rsidP="00B71197">
            <w:pPr>
              <w:widowControl/>
              <w:spacing w:before="60" w:after="60"/>
              <w:rPr>
                <w:del w:id="1509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</w:p>
        </w:tc>
        <w:tc>
          <w:tcPr>
            <w:tcW w:w="2160" w:type="dxa"/>
          </w:tcPr>
          <w:p w:rsidR="00000000" w:rsidDel="00695EE0" w:rsidRDefault="00E53A14">
            <w:pPr>
              <w:spacing w:before="60" w:after="60"/>
              <w:rPr>
                <w:del w:id="1510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1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 – L (secured)  &gt; 0</w:delText>
              </w:r>
            </w:del>
          </w:p>
        </w:tc>
        <w:tc>
          <w:tcPr>
            <w:tcW w:w="3330" w:type="dxa"/>
          </w:tcPr>
          <w:p w:rsidR="00000000" w:rsidDel="00695EE0" w:rsidRDefault="00E53A14">
            <w:pPr>
              <w:spacing w:before="60" w:after="60"/>
              <w:rPr>
                <w:del w:id="1512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1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 (secured)</w:delText>
              </w:r>
            </w:del>
          </w:p>
        </w:tc>
        <w:tc>
          <w:tcPr>
            <w:tcW w:w="2790" w:type="dxa"/>
          </w:tcPr>
          <w:p w:rsidR="00000000" w:rsidDel="00695EE0" w:rsidRDefault="00E53A14">
            <w:pPr>
              <w:spacing w:before="60" w:after="60"/>
              <w:rPr>
                <w:del w:id="1514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1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0</w:delText>
              </w:r>
            </w:del>
          </w:p>
        </w:tc>
      </w:tr>
      <w:tr w:rsidR="00C3017A" w:rsidDel="00695EE0" w:rsidTr="00C3017A">
        <w:trPr>
          <w:del w:id="1516" w:author="RoyYL.Wong" w:date="2015-03-16T10:29:00Z"/>
        </w:trPr>
        <w:tc>
          <w:tcPr>
            <w:tcW w:w="2358" w:type="dxa"/>
          </w:tcPr>
          <w:p w:rsidR="00EB225B" w:rsidDel="00695EE0" w:rsidRDefault="00C3017A" w:rsidP="00B71197">
            <w:pPr>
              <w:spacing w:before="60" w:after="60"/>
              <w:rPr>
                <w:del w:id="1517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18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Case 2</w:delText>
              </w:r>
              <w:r w:rsidR="00EB225B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B</w:delText>
              </w:r>
            </w:del>
          </w:p>
          <w:p w:rsidR="00000000" w:rsidDel="00695EE0" w:rsidRDefault="00EB225B">
            <w:pPr>
              <w:spacing w:before="60" w:after="60"/>
              <w:rPr>
                <w:del w:id="151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20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(secured loans have collateral shortfall)</w:delText>
              </w:r>
            </w:del>
          </w:p>
        </w:tc>
        <w:tc>
          <w:tcPr>
            <w:tcW w:w="2610" w:type="dxa"/>
            <w:vMerge/>
          </w:tcPr>
          <w:p w:rsidR="00EB225B" w:rsidRPr="00B71197" w:rsidDel="00695EE0" w:rsidRDefault="00EB225B" w:rsidP="00B71197">
            <w:pPr>
              <w:widowControl/>
              <w:spacing w:before="60" w:after="60"/>
              <w:rPr>
                <w:del w:id="1521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</w:p>
        </w:tc>
        <w:tc>
          <w:tcPr>
            <w:tcW w:w="2160" w:type="dxa"/>
          </w:tcPr>
          <w:p w:rsidR="00000000" w:rsidDel="00695EE0" w:rsidRDefault="00E53A14">
            <w:pPr>
              <w:spacing w:before="60" w:after="60"/>
              <w:rPr>
                <w:del w:id="1522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2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 – L (secured)  &lt;= 0</w:delText>
              </w:r>
            </w:del>
          </w:p>
        </w:tc>
        <w:tc>
          <w:tcPr>
            <w:tcW w:w="3330" w:type="dxa"/>
          </w:tcPr>
          <w:p w:rsidR="00EB225B" w:rsidRPr="00B71197" w:rsidDel="00695EE0" w:rsidRDefault="00E53A14" w:rsidP="00B71197">
            <w:pPr>
              <w:widowControl/>
              <w:spacing w:before="60" w:after="60"/>
              <w:rPr>
                <w:del w:id="1524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25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</w:delText>
              </w:r>
            </w:del>
          </w:p>
        </w:tc>
        <w:tc>
          <w:tcPr>
            <w:tcW w:w="2790" w:type="dxa"/>
          </w:tcPr>
          <w:p w:rsidR="00EB225B" w:rsidRPr="00B71197" w:rsidDel="00695EE0" w:rsidRDefault="00E53A14" w:rsidP="00B71197">
            <w:pPr>
              <w:widowControl/>
              <w:spacing w:before="60" w:after="60"/>
              <w:rPr>
                <w:del w:id="152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2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 (secured) - C</w:delText>
              </w:r>
            </w:del>
          </w:p>
        </w:tc>
      </w:tr>
      <w:tr w:rsidR="00C3017A" w:rsidDel="00695EE0" w:rsidTr="00C3017A">
        <w:trPr>
          <w:del w:id="1528" w:author="RoyYL.Wong" w:date="2015-03-16T10:29:00Z"/>
        </w:trPr>
        <w:tc>
          <w:tcPr>
            <w:tcW w:w="2358" w:type="dxa"/>
          </w:tcPr>
          <w:p w:rsidR="00C3017A" w:rsidDel="00695EE0" w:rsidRDefault="00C3017A" w:rsidP="00B71197">
            <w:pPr>
              <w:spacing w:before="60" w:after="60"/>
              <w:rPr>
                <w:del w:id="1529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30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lastRenderedPageBreak/>
                <w:delText>Case 3</w:delText>
              </w:r>
            </w:del>
          </w:p>
        </w:tc>
        <w:tc>
          <w:tcPr>
            <w:tcW w:w="2610" w:type="dxa"/>
            <w:vMerge w:val="restart"/>
          </w:tcPr>
          <w:p w:rsidR="00C3017A" w:rsidRPr="00B71197" w:rsidDel="00695EE0" w:rsidRDefault="00C3017A" w:rsidP="00B71197">
            <w:pPr>
              <w:spacing w:before="60" w:after="60"/>
              <w:rPr>
                <w:del w:id="1531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32" w:author="RoyYL.Wong" w:date="2015-03-16T10:29:00Z">
              <w:r w:rsidRPr="00B71197" w:rsidDel="00695EE0">
                <w:rPr>
                  <w:rFonts w:asciiTheme="minorHAnsi" w:hAnsiTheme="minorHAnsi"/>
                  <w:sz w:val="22"/>
                  <w:szCs w:val="22"/>
                  <w:lang w:eastAsia="zh-TW"/>
                </w:rPr>
                <w:delText>MARGIN</w:delText>
              </w:r>
            </w:del>
          </w:p>
        </w:tc>
        <w:tc>
          <w:tcPr>
            <w:tcW w:w="8280" w:type="dxa"/>
            <w:gridSpan w:val="3"/>
          </w:tcPr>
          <w:p w:rsidR="00000000" w:rsidDel="00695EE0" w:rsidRDefault="00C3017A">
            <w:pPr>
              <w:spacing w:before="60" w:after="60"/>
              <w:rPr>
                <w:del w:id="1533" w:author="RoyYL.Wong" w:date="2015-03-16T10:29:00Z"/>
                <w:sz w:val="18"/>
                <w:szCs w:val="18"/>
              </w:rPr>
            </w:pPr>
            <w:del w:id="153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L = </w:delText>
              </w:r>
              <w:r w:rsidR="00506977" w:rsidRPr="00506977" w:rsidDel="00695EE0">
                <w:rPr>
                  <w:rFonts w:asciiTheme="minorHAnsi" w:hAnsiTheme="minorHAnsi" w:cs="Arial"/>
                  <w:i/>
                  <w:sz w:val="22"/>
                  <w:szCs w:val="22"/>
                  <w:lang w:eastAsia="zh-TW"/>
                </w:rPr>
                <w:delText>Regulatory Limit Usage (TD)</w:delText>
              </w:r>
              <w:r w:rsidRPr="00027BE9" w:rsidDel="00695EE0">
                <w:delText xml:space="preserve"> </w:delText>
              </w:r>
              <w:r w:rsidR="00506977" w:rsidRPr="00506977" w:rsidDel="00695EE0">
                <w:rPr>
                  <w:rFonts w:asciiTheme="minorHAnsi" w:hAnsiTheme="minorHAnsi"/>
                  <w:sz w:val="22"/>
                  <w:szCs w:val="22"/>
                  <w:lang w:eastAsia="zh-HK"/>
                </w:rPr>
                <w:delText>in [ERMS-RPT-003] Limit and Exposure Details Repo</w:delText>
              </w:r>
              <w:r w:rsidDel="00695EE0">
                <w:rPr>
                  <w:rFonts w:asciiTheme="minorHAnsi" w:hAnsiTheme="minorHAnsi"/>
                  <w:sz w:val="22"/>
                  <w:szCs w:val="22"/>
                  <w:lang w:eastAsia="zh-HK"/>
                </w:rPr>
                <w:delText>rt</w:delText>
              </w:r>
              <w:r w:rsidRPr="00E21C44" w:rsidDel="00695EE0">
                <w:rPr>
                  <w:sz w:val="18"/>
                  <w:szCs w:val="18"/>
                </w:rPr>
                <w:delText xml:space="preserve"> (Remarks: </w:delText>
              </w:r>
              <w:r w:rsidRPr="00E21C44" w:rsidDel="00695EE0">
                <w:rPr>
                  <w:i/>
                  <w:sz w:val="18"/>
                  <w:szCs w:val="18"/>
                </w:rPr>
                <w:delText>Regulatory Limit Usage (TD)</w:delText>
              </w:r>
              <w:r w:rsidRPr="00E21C44" w:rsidDel="00695EE0">
                <w:rPr>
                  <w:sz w:val="18"/>
                  <w:szCs w:val="18"/>
                </w:rPr>
                <w:delText xml:space="preserve">  = limit usage belongs to BOCIL only)</w:delText>
              </w:r>
            </w:del>
          </w:p>
          <w:p w:rsidR="00506977" w:rsidDel="00695EE0" w:rsidRDefault="00506977" w:rsidP="00506977">
            <w:pPr>
              <w:spacing w:before="60" w:after="60"/>
              <w:rPr>
                <w:del w:id="1535" w:author="RoyYL.Wong" w:date="2015-03-16T10:29:00Z"/>
                <w:sz w:val="18"/>
                <w:szCs w:val="18"/>
              </w:rPr>
            </w:pPr>
          </w:p>
          <w:p w:rsidR="00506977" w:rsidDel="00695EE0" w:rsidRDefault="00C85700" w:rsidP="00506977">
            <w:pPr>
              <w:spacing w:before="60" w:after="60"/>
              <w:rPr>
                <w:del w:id="1536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3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C =  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</w:delText>
              </w:r>
              <w:r w:rsidRPr="005B1E21" w:rsidDel="00695EE0">
                <w:rPr>
                  <w:rFonts w:asciiTheme="minorHAnsi" w:hAnsiTheme="minorHAnsi" w:cs="Arial"/>
                  <w:b/>
                  <w:i/>
                  <w:sz w:val="22"/>
                  <w:szCs w:val="22"/>
                  <w:lang w:eastAsia="zh-TW"/>
                </w:rPr>
                <w:delText>Collateral Market Value (TD)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+  </w:delText>
              </w:r>
              <w:r w:rsidRPr="005B1E21" w:rsidDel="00695EE0">
                <w:rPr>
                  <w:rFonts w:asciiTheme="minorHAnsi" w:hAnsiTheme="minorHAnsi" w:cs="Arial"/>
                  <w:b/>
                  <w:i/>
                  <w:sz w:val="22"/>
                  <w:szCs w:val="22"/>
                  <w:lang w:eastAsia="zh-TW"/>
                </w:rPr>
                <w:delText>Collateral Sharing under Cross Collateralization (TD)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) * </w:delText>
              </w:r>
              <w:r w:rsidRPr="005B1E21" w:rsidDel="00695EE0">
                <w:rPr>
                  <w:rFonts w:asciiTheme="minorHAnsi" w:hAnsiTheme="minorHAnsi" w:cs="Arial"/>
                  <w:b/>
                  <w:i/>
                  <w:sz w:val="22"/>
                  <w:szCs w:val="22"/>
                  <w:lang w:eastAsia="zh-TW"/>
                </w:rPr>
                <w:delText>Weighted Average Loan Sub-Part Ratio to BOCIL</w:delText>
              </w:r>
              <w:r w:rsidRPr="005B1E2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 </w:delText>
              </w:r>
            </w:del>
          </w:p>
          <w:p w:rsidR="00506977" w:rsidDel="00695EE0" w:rsidRDefault="00C85700" w:rsidP="00506977">
            <w:pPr>
              <w:spacing w:before="60" w:after="60"/>
              <w:rPr>
                <w:del w:id="1538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39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[definition refer to Case 2]</w:delText>
              </w:r>
            </w:del>
          </w:p>
        </w:tc>
      </w:tr>
      <w:tr w:rsidR="00C3017A" w:rsidDel="00695EE0" w:rsidTr="00C3017A">
        <w:trPr>
          <w:del w:id="1540" w:author="RoyYL.Wong" w:date="2015-03-16T10:29:00Z"/>
        </w:trPr>
        <w:tc>
          <w:tcPr>
            <w:tcW w:w="2358" w:type="dxa"/>
          </w:tcPr>
          <w:p w:rsidR="00C3017A" w:rsidDel="00695EE0" w:rsidRDefault="00C3017A" w:rsidP="00B71197">
            <w:pPr>
              <w:spacing w:before="60" w:after="60"/>
              <w:rPr>
                <w:del w:id="1541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42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Case 3A</w:delText>
              </w:r>
            </w:del>
          </w:p>
          <w:p w:rsidR="00596B28" w:rsidDel="00695EE0" w:rsidRDefault="00C3017A">
            <w:pPr>
              <w:widowControl/>
              <w:spacing w:before="60" w:after="60"/>
              <w:rPr>
                <w:del w:id="154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4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(facility has</w:delText>
              </w:r>
              <w:r w:rsidR="00AF38D1"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NO</w:delText>
              </w:r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 xml:space="preserve"> collateral shortfall)</w:delText>
              </w:r>
            </w:del>
          </w:p>
        </w:tc>
        <w:tc>
          <w:tcPr>
            <w:tcW w:w="2610" w:type="dxa"/>
            <w:vMerge/>
          </w:tcPr>
          <w:p w:rsidR="00C3017A" w:rsidRPr="00B71197" w:rsidDel="00695EE0" w:rsidRDefault="00C3017A" w:rsidP="00B71197">
            <w:pPr>
              <w:widowControl/>
              <w:spacing w:before="60" w:after="60"/>
              <w:rPr>
                <w:del w:id="1545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</w:p>
        </w:tc>
        <w:tc>
          <w:tcPr>
            <w:tcW w:w="2160" w:type="dxa"/>
          </w:tcPr>
          <w:p w:rsidR="00000000" w:rsidDel="00695EE0" w:rsidRDefault="00C3017A">
            <w:pPr>
              <w:spacing w:before="60" w:after="60"/>
              <w:rPr>
                <w:del w:id="1546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47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 – L &gt; 0</w:delText>
              </w:r>
            </w:del>
          </w:p>
        </w:tc>
        <w:tc>
          <w:tcPr>
            <w:tcW w:w="3330" w:type="dxa"/>
          </w:tcPr>
          <w:p w:rsidR="00000000" w:rsidDel="00695EE0" w:rsidRDefault="00C3017A">
            <w:pPr>
              <w:spacing w:before="60" w:after="60"/>
              <w:rPr>
                <w:del w:id="1548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49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</w:delText>
              </w:r>
            </w:del>
          </w:p>
        </w:tc>
        <w:tc>
          <w:tcPr>
            <w:tcW w:w="2790" w:type="dxa"/>
          </w:tcPr>
          <w:p w:rsidR="00000000" w:rsidDel="00695EE0" w:rsidRDefault="00C3017A">
            <w:pPr>
              <w:spacing w:before="60" w:after="60"/>
              <w:rPr>
                <w:del w:id="1550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  <w:del w:id="155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0</w:delText>
              </w:r>
            </w:del>
          </w:p>
        </w:tc>
      </w:tr>
      <w:tr w:rsidR="00C3017A" w:rsidDel="00695EE0" w:rsidTr="00C3017A">
        <w:trPr>
          <w:del w:id="1552" w:author="RoyYL.Wong" w:date="2015-03-16T10:29:00Z"/>
        </w:trPr>
        <w:tc>
          <w:tcPr>
            <w:tcW w:w="2358" w:type="dxa"/>
          </w:tcPr>
          <w:p w:rsidR="00C3017A" w:rsidDel="00695EE0" w:rsidRDefault="00C3017A" w:rsidP="00B71197">
            <w:pPr>
              <w:spacing w:before="60" w:after="60"/>
              <w:rPr>
                <w:del w:id="1553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54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Case 3B</w:delText>
              </w:r>
            </w:del>
          </w:p>
          <w:p w:rsidR="00000000" w:rsidDel="00695EE0" w:rsidRDefault="00C3017A">
            <w:pPr>
              <w:spacing w:before="60" w:after="60"/>
              <w:rPr>
                <w:del w:id="1555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56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(facility has collateral shortfall)</w:delText>
              </w:r>
            </w:del>
          </w:p>
        </w:tc>
        <w:tc>
          <w:tcPr>
            <w:tcW w:w="2610" w:type="dxa"/>
            <w:vMerge/>
          </w:tcPr>
          <w:p w:rsidR="00C3017A" w:rsidRPr="00B71197" w:rsidDel="00695EE0" w:rsidRDefault="00C3017A" w:rsidP="00B71197">
            <w:pPr>
              <w:spacing w:before="60" w:after="60"/>
              <w:rPr>
                <w:del w:id="1557" w:author="RoyYL.Wong" w:date="2015-03-16T10:29:00Z"/>
                <w:rFonts w:asciiTheme="minorHAnsi" w:hAnsiTheme="minorHAnsi"/>
                <w:sz w:val="22"/>
                <w:szCs w:val="22"/>
                <w:lang w:eastAsia="zh-TW"/>
              </w:rPr>
            </w:pPr>
          </w:p>
        </w:tc>
        <w:tc>
          <w:tcPr>
            <w:tcW w:w="2160" w:type="dxa"/>
          </w:tcPr>
          <w:p w:rsidR="00000000" w:rsidDel="00695EE0" w:rsidRDefault="00C3017A">
            <w:pPr>
              <w:spacing w:before="60" w:after="60"/>
              <w:rPr>
                <w:del w:id="1558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59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 – L &lt;= 0</w:delText>
              </w:r>
            </w:del>
          </w:p>
        </w:tc>
        <w:tc>
          <w:tcPr>
            <w:tcW w:w="3330" w:type="dxa"/>
          </w:tcPr>
          <w:p w:rsidR="00C3017A" w:rsidRPr="00B71197" w:rsidDel="00695EE0" w:rsidRDefault="00C3017A" w:rsidP="00B71197">
            <w:pPr>
              <w:widowControl/>
              <w:spacing w:before="60" w:after="60"/>
              <w:rPr>
                <w:del w:id="1560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61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C</w:delText>
              </w:r>
            </w:del>
          </w:p>
        </w:tc>
        <w:tc>
          <w:tcPr>
            <w:tcW w:w="2790" w:type="dxa"/>
          </w:tcPr>
          <w:p w:rsidR="00000000" w:rsidDel="00695EE0" w:rsidRDefault="00C3017A">
            <w:pPr>
              <w:spacing w:before="60" w:after="60"/>
              <w:rPr>
                <w:del w:id="1562" w:author="RoyYL.Wong" w:date="2015-03-16T10:29:00Z"/>
                <w:rFonts w:asciiTheme="minorHAnsi" w:hAnsiTheme="minorHAnsi" w:cs="Arial"/>
                <w:sz w:val="22"/>
                <w:szCs w:val="22"/>
                <w:lang w:eastAsia="zh-TW"/>
              </w:rPr>
            </w:pPr>
            <w:del w:id="1563" w:author="RoyYL.Wong" w:date="2015-03-16T10:29:00Z">
              <w:r w:rsidDel="00695EE0">
                <w:rPr>
                  <w:rFonts w:asciiTheme="minorHAnsi" w:hAnsiTheme="minorHAnsi" w:cs="Arial"/>
                  <w:sz w:val="22"/>
                  <w:szCs w:val="22"/>
                  <w:lang w:eastAsia="zh-TW"/>
                </w:rPr>
                <w:delText>L - C</w:delText>
              </w:r>
            </w:del>
          </w:p>
        </w:tc>
      </w:tr>
    </w:tbl>
    <w:p w:rsidR="00C3017A" w:rsidDel="00695EE0" w:rsidRDefault="00C3017A" w:rsidP="00E53A14">
      <w:pPr>
        <w:spacing w:before="60" w:after="60"/>
        <w:rPr>
          <w:del w:id="1564" w:author="RoyYL.Wong" w:date="2015-03-16T10:31:00Z"/>
          <w:rFonts w:asciiTheme="minorHAnsi" w:hAnsiTheme="minorHAnsi" w:cs="Arial"/>
          <w:sz w:val="22"/>
          <w:szCs w:val="22"/>
          <w:lang w:eastAsia="zh-TW"/>
        </w:rPr>
        <w:sectPr w:rsidR="00C3017A" w:rsidDel="00695EE0" w:rsidSect="00C3017A">
          <w:pgSz w:w="15840" w:h="12240" w:orient="landscape"/>
          <w:pgMar w:top="1800" w:right="1440" w:bottom="1267" w:left="1440" w:header="720" w:footer="720" w:gutter="0"/>
          <w:cols w:space="720"/>
          <w:noEndnote/>
        </w:sectPr>
      </w:pPr>
    </w:p>
    <w:p w:rsidR="00E53A14" w:rsidDel="00695EE0" w:rsidRDefault="00E53A14" w:rsidP="00E53A14">
      <w:pPr>
        <w:spacing w:before="60" w:after="60"/>
        <w:rPr>
          <w:del w:id="1565" w:author="RoyYL.Wong" w:date="2015-03-16T10:31:00Z"/>
          <w:rFonts w:asciiTheme="minorHAnsi" w:hAnsiTheme="minorHAnsi" w:cs="Arial"/>
          <w:sz w:val="22"/>
          <w:szCs w:val="22"/>
          <w:lang w:eastAsia="zh-TW"/>
        </w:rPr>
      </w:pPr>
    </w:p>
    <w:p w:rsidR="00E53A14" w:rsidDel="00695EE0" w:rsidRDefault="00E53A14" w:rsidP="00E53A14">
      <w:pPr>
        <w:spacing w:before="60" w:after="60"/>
        <w:rPr>
          <w:del w:id="1566" w:author="RoyYL.Wong" w:date="2015-03-16T10:31:00Z"/>
          <w:rFonts w:asciiTheme="minorHAnsi" w:hAnsiTheme="minorHAnsi" w:cs="Arial"/>
          <w:sz w:val="22"/>
          <w:szCs w:val="22"/>
          <w:lang w:eastAsia="zh-TW"/>
        </w:rPr>
      </w:pPr>
    </w:p>
    <w:p w:rsidR="00B71197" w:rsidRDefault="00B71197" w:rsidP="005966A2">
      <w:pPr>
        <w:pStyle w:val="Session2"/>
        <w:numPr>
          <w:ilvl w:val="0"/>
          <w:numId w:val="0"/>
        </w:numPr>
      </w:pPr>
    </w:p>
    <w:p w:rsidR="009864F0" w:rsidRDefault="001539DF" w:rsidP="001539DF">
      <w:pPr>
        <w:pStyle w:val="Session2"/>
      </w:pPr>
      <w:bookmarkStart w:id="1567" w:name="_Toc413924364"/>
      <w:r>
        <w:t>Report Layout</w:t>
      </w:r>
      <w:bookmarkEnd w:id="1567"/>
    </w:p>
    <w:p w:rsidR="009864F0" w:rsidRDefault="001539DF" w:rsidP="001539DF">
      <w:r w:rsidRPr="00FE5CB8">
        <w:t>Report Format:</w:t>
      </w:r>
      <w:r w:rsidRPr="00FE5CB8">
        <w:tab/>
        <w:t>Excel 20</w:t>
      </w:r>
      <w:r w:rsidR="004C37ED">
        <w:t>07</w:t>
      </w:r>
    </w:p>
    <w:p w:rsidR="001539DF" w:rsidRDefault="001539DF" w:rsidP="001539DF">
      <w:pPr>
        <w:pStyle w:val="Session3"/>
      </w:pPr>
      <w:bookmarkStart w:id="1568" w:name="_Toc380011048"/>
      <w:bookmarkStart w:id="1569" w:name="_Toc413924365"/>
      <w:r>
        <w:rPr>
          <w:rFonts w:hint="eastAsia"/>
        </w:rPr>
        <w:t>Report Layout Sample</w:t>
      </w:r>
      <w:bookmarkEnd w:id="1568"/>
      <w:bookmarkEnd w:id="1569"/>
    </w:p>
    <w:bookmarkStart w:id="1570" w:name="_MON_1487405369"/>
    <w:bookmarkEnd w:id="1570"/>
    <w:p w:rsidR="001C620B" w:rsidRDefault="001C620B" w:rsidP="007E30EA">
      <w:pPr>
        <w:ind w:left="272" w:firstLine="720"/>
      </w:pPr>
      <w:del w:id="1571" w:author="RoyYL.Wong" w:date="2015-03-16T10:48:00Z">
        <w:r w:rsidDel="00AE5770">
          <w:object w:dxaOrig="1544" w:dyaOrig="9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45pt;height:49.6pt" o:ole="">
              <v:imagedata r:id="rId10" o:title=""/>
            </v:shape>
            <o:OLEObject Type="Embed" ProgID="Excel.Sheet.12" ShapeID="_x0000_i1025" DrawAspect="Icon" ObjectID="_1488008926" r:id="rId11"/>
          </w:object>
        </w:r>
        <w:r w:rsidDel="00AE5770">
          <w:delText xml:space="preserve"> </w:delText>
        </w:r>
      </w:del>
      <w:ins w:id="1572" w:author="RoyYL.Wong" w:date="2015-03-16T10:49:00Z">
        <w:r w:rsidR="00C30661">
          <w:object w:dxaOrig="1454" w:dyaOrig="913">
            <v:shape id="_x0000_i1032" type="#_x0000_t75" style="width:72.7pt;height:45.5pt" o:ole="">
              <v:imagedata r:id="rId12" o:title=""/>
            </v:shape>
            <o:OLEObject Type="Embed" ProgID="Excel.Sheet.12" ShapeID="_x0000_i1032" DrawAspect="Icon" ObjectID="_1488008927" r:id="rId13"/>
          </w:object>
        </w:r>
      </w:ins>
    </w:p>
    <w:p w:rsidR="007E30EA" w:rsidRPr="006F6686" w:rsidRDefault="00A33998" w:rsidP="007E30EA">
      <w:pPr>
        <w:ind w:left="272" w:firstLine="720"/>
        <w:rPr>
          <w:rFonts w:cs="Arial"/>
          <w:color w:val="0331B1"/>
          <w:lang w:eastAsia="zh-TW"/>
        </w:rPr>
      </w:pPr>
      <w:r w:rsidRPr="00A33998">
        <w:rPr>
          <w:rFonts w:cs="Arial"/>
          <w:color w:val="0331B1"/>
          <w:lang w:eastAsia="zh-TW"/>
        </w:rPr>
        <w:t>[Remarks: The report is to be implemented following the report layout as attached, including labels, formatting, static text and remarks, etc.</w:t>
      </w:r>
      <w:r w:rsidR="006F6686">
        <w:rPr>
          <w:rFonts w:cs="Arial"/>
          <w:color w:val="0331B1"/>
          <w:lang w:eastAsia="zh-TW"/>
        </w:rPr>
        <w:t>]</w:t>
      </w:r>
    </w:p>
    <w:p w:rsidR="007E30EA" w:rsidRDefault="00C30661" w:rsidP="001539DF">
      <w:pPr>
        <w:ind w:left="272" w:firstLine="720"/>
      </w:pPr>
      <w:ins w:id="1573" w:author="RoyYL.Wong" w:date="2015-03-16T10:49:00Z">
        <w:r>
          <w:br/>
        </w:r>
        <w:r w:rsidRPr="00C30661">
          <w:drawing>
            <wp:inline distT="0" distB="0" distL="0" distR="0">
              <wp:extent cx="5486400" cy="2626360"/>
              <wp:effectExtent l="19050" t="0" r="0" b="0"/>
              <wp:docPr id="46" name="Object 46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13954953" cy="6680200"/>
                        <a:chOff x="-4" y="177800"/>
                        <a:chExt cx="13954953" cy="6680200"/>
                      </a:xfrm>
                    </a:grpSpPr>
                    <a:cxnSp>
                      <a:nvCxnSpPr>
                        <a:cNvPr id="7" name="Straight Connector 6"/>
                        <a:cNvCxnSpPr/>
                      </a:nvCxnSpPr>
                      <a:spPr>
                        <a:xfrm>
                          <a:off x="230135" y="1295401"/>
                          <a:ext cx="11851931" cy="211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Rounded Rectangle 9"/>
                        <a:cNvSpPr/>
                      </a:nvSpPr>
                      <a:spPr>
                        <a:xfrm>
                          <a:off x="1380807" y="787400"/>
                          <a:ext cx="1956144" cy="406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Daily Monitoring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ounded Rectangle 10"/>
                        <a:cNvSpPr/>
                      </a:nvSpPr>
                      <a:spPr>
                        <a:xfrm>
                          <a:off x="3452019" y="787400"/>
                          <a:ext cx="1150673" cy="406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Reports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ounded Rectangle 11"/>
                        <a:cNvSpPr/>
                      </a:nvSpPr>
                      <a:spPr>
                        <a:xfrm>
                          <a:off x="4717759" y="787400"/>
                          <a:ext cx="1610942" cy="406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Search Client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43771" y="787400"/>
                          <a:ext cx="3881191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>
                                <a:solidFill>
                                  <a:srgbClr val="FF0000"/>
                                </a:solidFill>
                              </a:rPr>
                              <a:t>… other functions with permission entitlement (details refer to each of </a:t>
                            </a:r>
                          </a:p>
                          <a:p>
                            <a:r>
                              <a:rPr lang="en-US" sz="1000" dirty="0" smtClean="0">
                                <a:solidFill>
                                  <a:srgbClr val="FF0000"/>
                                </a:solidFill>
                              </a:rPr>
                              <a:t>the requirement document)</a:t>
                            </a:r>
                            <a:endParaRPr lang="en-US" sz="1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115067" y="177800"/>
                          <a:ext cx="72487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ERMS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Rounded Rectangle 14"/>
                        <a:cNvSpPr/>
                      </a:nvSpPr>
                      <a:spPr>
                        <a:xfrm>
                          <a:off x="115067" y="787400"/>
                          <a:ext cx="1150673" cy="406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Home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10356058" y="177801"/>
                          <a:ext cx="1368708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User: SBL001</a:t>
                            </a:r>
                          </a:p>
                          <a:p>
                            <a:r>
                              <a:rPr lang="en-US" sz="1200" dirty="0" smtClean="0"/>
                              <a:t>Date: 28-Nov-2012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3797221" y="177802"/>
                          <a:ext cx="301922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Running Text message for global notification</a:t>
                            </a:r>
                            <a:endParaRPr 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8" name="Rounded Rectangle 27"/>
                        <a:cNvSpPr/>
                      </a:nvSpPr>
                      <a:spPr>
                        <a:xfrm>
                          <a:off x="12189962" y="1447800"/>
                          <a:ext cx="1495875" cy="254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smtClean="0"/>
                              <a:t>Export to Excel</a:t>
                            </a:r>
                            <a:endParaRPr lang="en-US" sz="8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230134" y="1371600"/>
                          <a:ext cx="321325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/>
                              <a:t>Loan Stock </a:t>
                            </a:r>
                            <a:r>
                              <a:rPr lang="en-US" dirty="0" smtClean="0"/>
                              <a:t>Exposure Monitoring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Straight Arrow Connector 30"/>
                        <a:cNvCxnSpPr/>
                      </a:nvCxnSpPr>
                      <a:spPr>
                        <a:xfrm rot="5400000" flipH="1" flipV="1">
                          <a:off x="7787243" y="6170666"/>
                          <a:ext cx="304800" cy="460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7019105" y="6477001"/>
                          <a:ext cx="2616422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 dirty="0" smtClean="0">
                                <a:solidFill>
                                  <a:srgbClr val="FF0000"/>
                                </a:solidFill>
                              </a:rPr>
                              <a:t>Click to input and save comment for the stock</a:t>
                            </a:r>
                            <a:endParaRPr lang="en-US" sz="1000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3703637" y="6477001"/>
                          <a:ext cx="1725152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 dirty="0" smtClean="0">
                                <a:solidFill>
                                  <a:srgbClr val="FF0000"/>
                                </a:solidFill>
                              </a:rPr>
                              <a:t>% to highlight is configurable</a:t>
                            </a:r>
                            <a:endParaRPr lang="en-US" sz="1000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1" name="Straight Arrow Connector 40"/>
                        <a:cNvCxnSpPr/>
                      </a:nvCxnSpPr>
                      <a:spPr>
                        <a:xfrm rot="5400000" flipH="1" flipV="1">
                          <a:off x="3970057" y="6170666"/>
                          <a:ext cx="304800" cy="460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25" name="table"/>
                        <a:cNvPicPr>
                          <a:picLocks noChangeAspect="1"/>
                        </a:cNvPicPr>
                      </a:nvPicPr>
                      <a:blipFill>
                        <a:blip r:embed="rId14"/>
                        <a:stretch>
                          <a:fillRect/>
                        </a:stretch>
                      </a:blipFill>
                      <a:spPr>
                        <a:xfrm>
                          <a:off x="-4" y="1752603"/>
                          <a:ext cx="13954953" cy="4791871"/>
                        </a:xfrm>
                        <a:prstGeom prst="rect">
                          <a:avLst/>
                        </a:prstGeom>
                      </a:spPr>
                    </a:pic>
                    <a:grpSp>
                      <a:nvGrpSpPr>
                        <a:cNvPr id="24" name="Group 23"/>
                        <a:cNvGrpSpPr/>
                      </a:nvGrpSpPr>
                      <a:grpSpPr>
                        <a:xfrm>
                          <a:off x="808037" y="6306979"/>
                          <a:ext cx="2186278" cy="551021"/>
                          <a:chOff x="920538" y="6172201"/>
                          <a:chExt cx="2186278" cy="551021"/>
                        </a:xfrm>
                      </a:grpSpPr>
                      <a:sp>
                        <a:nvSpPr>
                          <a:cNvPr id="42" name="TextBox 41"/>
                          <a:cNvSpPr txBox="1"/>
                        </a:nvSpPr>
                        <a:spPr>
                          <a:xfrm>
                            <a:off x="920538" y="6477001"/>
                            <a:ext cx="184698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b="1" dirty="0" smtClean="0">
                                  <a:solidFill>
                                    <a:srgbClr val="FF0000"/>
                                  </a:solidFill>
                                </a:rPr>
                                <a:t>Click to setup the by stock limit</a:t>
                              </a:r>
                              <a:endParaRPr lang="en-US" sz="1000" b="1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3" name="Straight Arrow Connector 42"/>
                          <a:cNvCxnSpPr/>
                        </a:nvCxnSpPr>
                        <a:spPr>
                          <a:xfrm rot="5400000" flipH="1" flipV="1">
                            <a:off x="2724282" y="6094466"/>
                            <a:ext cx="304800" cy="4602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5761037" y="1447800"/>
                          <a:ext cx="2196435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 dirty="0" smtClean="0">
                                <a:solidFill>
                                  <a:srgbClr val="FF0000"/>
                                </a:solidFill>
                              </a:rPr>
                              <a:t>All headers can be clicked</a:t>
                            </a:r>
                            <a:r>
                              <a:rPr lang="en-US" sz="1000" b="1" dirty="0" smtClean="0">
                                <a:solidFill>
                                  <a:srgbClr val="FF0000"/>
                                </a:solidFill>
                              </a:rPr>
                              <a:t> </a:t>
                            </a:r>
                            <a:r>
                              <a:rPr lang="en-US" sz="1000" b="1" dirty="0" smtClean="0">
                                <a:solidFill>
                                  <a:srgbClr val="FF0000"/>
                                </a:solidFill>
                              </a:rPr>
                              <a:t>to sort data</a:t>
                            </a:r>
                            <a:endParaRPr lang="en-US" sz="1000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Straight Arrow Connector 34"/>
                        <a:cNvCxnSpPr/>
                      </a:nvCxnSpPr>
                      <a:spPr>
                        <a:xfrm rot="5400000">
                          <a:off x="6088340" y="1733165"/>
                          <a:ext cx="381000" cy="115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Arrow Connector 36"/>
                        <a:cNvCxnSpPr>
                          <a:stCxn id="33" idx="3"/>
                        </a:cNvCxnSpPr>
                      </a:nvCxnSpPr>
                      <a:spPr>
                        <a:xfrm>
                          <a:off x="7957472" y="1570911"/>
                          <a:ext cx="1140517" cy="334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</lc:lockedCanvas>
                </a:graphicData>
              </a:graphic>
            </wp:inline>
          </w:drawing>
        </w:r>
      </w:ins>
    </w:p>
    <w:p w:rsidR="001539DF" w:rsidRPr="001539DF" w:rsidRDefault="001539DF" w:rsidP="00731935">
      <w:pPr>
        <w:pStyle w:val="Session2"/>
      </w:pPr>
      <w:bookmarkStart w:id="1574" w:name="_Toc380011049"/>
      <w:bookmarkStart w:id="1575" w:name="_Toc413924366"/>
      <w:r w:rsidRPr="001539DF">
        <w:rPr>
          <w:rFonts w:hint="eastAsia"/>
        </w:rPr>
        <w:t>Report selection criteria</w:t>
      </w:r>
      <w:bookmarkEnd w:id="1574"/>
      <w:bookmarkEnd w:id="1575"/>
    </w:p>
    <w:p w:rsidR="001539DF" w:rsidRPr="001539DF" w:rsidRDefault="001539DF" w:rsidP="00731935">
      <w:pPr>
        <w:pStyle w:val="Session3"/>
      </w:pPr>
      <w:bookmarkStart w:id="1576" w:name="_Toc380011050"/>
      <w:bookmarkStart w:id="1577" w:name="_Toc413924367"/>
      <w:r w:rsidRPr="001539DF">
        <w:rPr>
          <w:rFonts w:hint="eastAsia"/>
        </w:rPr>
        <w:t>Selection Criteria</w:t>
      </w:r>
      <w:bookmarkEnd w:id="1576"/>
      <w:bookmarkEnd w:id="1577"/>
    </w:p>
    <w:p w:rsidR="00C30661" w:rsidRPr="001014EE" w:rsidRDefault="000C7EA7" w:rsidP="00C30661">
      <w:pPr>
        <w:pStyle w:val="TableContent"/>
        <w:numPr>
          <w:ilvl w:val="0"/>
          <w:numId w:val="20"/>
        </w:numPr>
        <w:rPr>
          <w:rFonts w:ascii="Times New Roman" w:hAnsi="Times New Roman"/>
          <w:sz w:val="24"/>
          <w:szCs w:val="24"/>
        </w:rPr>
        <w:pPrChange w:id="1578" w:author="RoyYL.Wong" w:date="2015-03-16T10:51:00Z">
          <w:pPr>
            <w:pStyle w:val="TableContent"/>
          </w:pPr>
        </w:pPrChange>
      </w:pPr>
      <w:ins w:id="1579" w:author="RoyYL.Wong" w:date="2015-03-16T10:52:00Z">
        <w:r>
          <w:rPr>
            <w:rFonts w:ascii="Times New Roman" w:hAnsi="Times New Roman"/>
            <w:sz w:val="24"/>
            <w:szCs w:val="24"/>
          </w:rPr>
          <w:t>All the stock code stored in the Product Master</w:t>
        </w:r>
      </w:ins>
    </w:p>
    <w:p w:rsidR="009C0B31" w:rsidDel="00C30661" w:rsidRDefault="009C0B31" w:rsidP="001014EE">
      <w:pPr>
        <w:pStyle w:val="SubSubSessionBullet"/>
        <w:rPr>
          <w:del w:id="1580" w:author="RoyYL.Wong" w:date="2015-03-16T10:51:00Z"/>
        </w:rPr>
      </w:pPr>
      <w:del w:id="1581" w:author="RoyYL.Wong" w:date="2015-03-16T10:51:00Z">
        <w:r w:rsidDel="00C30661">
          <w:delText>Section 1</w:delText>
        </w:r>
      </w:del>
    </w:p>
    <w:p w:rsidR="009C0B31" w:rsidDel="00C30661" w:rsidRDefault="009C0B31" w:rsidP="009C0B31">
      <w:pPr>
        <w:pStyle w:val="SubSubSessionBullet"/>
        <w:numPr>
          <w:ilvl w:val="0"/>
          <w:numId w:val="0"/>
        </w:numPr>
        <w:ind w:left="927"/>
        <w:rPr>
          <w:del w:id="1582" w:author="RoyYL.Wong" w:date="2015-03-16T10:51:00Z"/>
        </w:rPr>
      </w:pPr>
      <w:del w:id="1583" w:author="RoyYL.Wong" w:date="2015-03-16T10:51:00Z">
        <w:r w:rsidRPr="001014EE" w:rsidDel="00C30661">
          <w:delText>Show all</w:delText>
        </w:r>
        <w:r w:rsidDel="00C30661">
          <w:delText xml:space="preserve"> Client</w:delText>
        </w:r>
        <w:r w:rsidRPr="001014EE" w:rsidDel="00C30661">
          <w:delText xml:space="preserve"> </w:delText>
        </w:r>
        <w:r w:rsidRPr="001014EE" w:rsidDel="00C30661">
          <w:rPr>
            <w:i/>
          </w:rPr>
          <w:delText>Account No</w:delText>
        </w:r>
        <w:r w:rsidDel="00C30661">
          <w:rPr>
            <w:i/>
          </w:rPr>
          <w:delText xml:space="preserve"> </w:delText>
        </w:r>
        <w:r w:rsidDel="00C30661">
          <w:delText>with:</w:delText>
        </w:r>
      </w:del>
    </w:p>
    <w:p w:rsidR="00EA201C" w:rsidDel="00C30661" w:rsidRDefault="00EA201C" w:rsidP="0024431F">
      <w:pPr>
        <w:pStyle w:val="SubSubSessionBullet"/>
        <w:numPr>
          <w:ilvl w:val="1"/>
          <w:numId w:val="3"/>
        </w:numPr>
        <w:rPr>
          <w:del w:id="1584" w:author="RoyYL.Wong" w:date="2015-03-16T10:51:00Z"/>
        </w:rPr>
      </w:pPr>
      <w:del w:id="1585" w:author="RoyYL.Wong" w:date="2015-03-16T10:51:00Z">
        <w:r w:rsidRPr="00EA201C" w:rsidDel="00C30661">
          <w:delText>Customer Type</w:delText>
        </w:r>
        <w:r w:rsidRPr="003C218B" w:rsidDel="00C30661">
          <w:delText xml:space="preserve"> =</w:delText>
        </w:r>
        <w:r w:rsidDel="00C30661">
          <w:delText xml:space="preserve"> ‘</w:delText>
        </w:r>
        <w:r w:rsidRPr="003C218B" w:rsidDel="00C30661">
          <w:delText>C</w:delText>
        </w:r>
        <w:r w:rsidDel="00C30661">
          <w:delText>LN’</w:delText>
        </w:r>
        <w:r w:rsidR="00533623" w:rsidDel="00C30661">
          <w:delText xml:space="preserve"> &lt;</w:delText>
        </w:r>
        <w:r w:rsidR="00533623" w:rsidRPr="00423DD3" w:rsidDel="00C30661">
          <w:rPr>
            <w:rFonts w:ascii="Broadway" w:hAnsi="Broadway"/>
          </w:rPr>
          <w:delText>!</w:delText>
        </w:r>
        <w:r w:rsidR="00533623" w:rsidDel="00C30661">
          <w:delText xml:space="preserve"> Please check below </w:delText>
        </w:r>
        <w:r w:rsidR="00533623" w:rsidRPr="00423DD3" w:rsidDel="00C30661">
          <w:rPr>
            <w:color w:val="0331B1"/>
          </w:rPr>
          <w:delText>remarks ###</w:delText>
        </w:r>
        <w:r w:rsidR="00533623" w:rsidDel="00C30661">
          <w:delText>&gt;</w:delText>
        </w:r>
      </w:del>
    </w:p>
    <w:p w:rsidR="00EA201C" w:rsidDel="00C30661" w:rsidRDefault="00EA201C" w:rsidP="0024431F">
      <w:pPr>
        <w:pStyle w:val="SubSubSessionBullet"/>
        <w:numPr>
          <w:ilvl w:val="1"/>
          <w:numId w:val="3"/>
        </w:numPr>
        <w:rPr>
          <w:del w:id="1586" w:author="RoyYL.Wong" w:date="2015-03-16T10:51:00Z"/>
        </w:rPr>
      </w:pPr>
      <w:del w:id="1587" w:author="RoyYL.Wong" w:date="2015-03-16T10:51:00Z">
        <w:r w:rsidDel="00C30661">
          <w:delText xml:space="preserve"> </w:delText>
        </w:r>
        <w:r w:rsidR="005D25CF" w:rsidRPr="00454E96" w:rsidDel="00C30661">
          <w:rPr>
            <w:i/>
          </w:rPr>
          <w:delText>Acc – Status</w:delText>
        </w:r>
        <w:r w:rsidR="005D25CF" w:rsidDel="00C30661">
          <w:delText xml:space="preserve"> not equal to closed, (ie. </w:delText>
        </w:r>
        <w:r w:rsidR="005D25CF" w:rsidRPr="00454E96" w:rsidDel="00C30661">
          <w:rPr>
            <w:i/>
          </w:rPr>
          <w:delText>Acc – Status</w:delText>
        </w:r>
        <w:r w:rsidR="005D25CF" w:rsidDel="00C30661">
          <w:delText xml:space="preserve">!=C) </w:delText>
        </w:r>
      </w:del>
    </w:p>
    <w:p w:rsidR="00EA201C" w:rsidDel="00C30661" w:rsidRDefault="00EA201C" w:rsidP="0024431F">
      <w:pPr>
        <w:pStyle w:val="SubSubSessionBullet"/>
        <w:numPr>
          <w:ilvl w:val="1"/>
          <w:numId w:val="3"/>
        </w:numPr>
        <w:rPr>
          <w:del w:id="1588" w:author="RoyYL.Wong" w:date="2015-03-16T10:51:00Z"/>
        </w:rPr>
      </w:pPr>
      <w:del w:id="1589" w:author="RoyYL.Wong" w:date="2015-03-16T10:51:00Z">
        <w:r w:rsidRPr="00EA201C" w:rsidDel="00C30661">
          <w:delText>Acc – Entity</w:delText>
        </w:r>
        <w:r w:rsidDel="00C30661">
          <w:delText xml:space="preserve"> = </w:delText>
        </w:r>
        <w:r w:rsidR="005D25CF" w:rsidDel="00C30661">
          <w:delText>’</w:delText>
        </w:r>
        <w:r w:rsidDel="00C30661">
          <w:delText>BOCIL</w:delText>
        </w:r>
        <w:r w:rsidR="005D25CF" w:rsidDel="00C30661">
          <w:delText>’</w:delText>
        </w:r>
      </w:del>
    </w:p>
    <w:p w:rsidR="005C497B" w:rsidDel="00C30661" w:rsidRDefault="009C0B31" w:rsidP="0024431F">
      <w:pPr>
        <w:pStyle w:val="SubSubSessionBullet"/>
        <w:numPr>
          <w:ilvl w:val="1"/>
          <w:numId w:val="3"/>
        </w:numPr>
        <w:rPr>
          <w:del w:id="1590" w:author="RoyYL.Wong" w:date="2015-03-16T10:51:00Z"/>
        </w:rPr>
      </w:pPr>
      <w:del w:id="1591" w:author="RoyYL.Wong" w:date="2015-03-16T10:51:00Z">
        <w:r w:rsidDel="00C30661">
          <w:delText>I</w:delText>
        </w:r>
        <w:r w:rsidR="005C497B" w:rsidDel="00C30661">
          <w:delText xml:space="preserve">n </w:delText>
        </w:r>
        <w:r w:rsidDel="00C30661">
          <w:delText>[</w:delText>
        </w:r>
        <w:r w:rsidRPr="005D0B67" w:rsidDel="00C30661">
          <w:delText>ERMS-</w:delText>
        </w:r>
        <w:r w:rsidDel="00C30661">
          <w:delText>INT_CPIS</w:delText>
        </w:r>
        <w:r w:rsidRPr="005D0B67" w:rsidDel="00C30661">
          <w:delText xml:space="preserve"> -</w:delText>
        </w:r>
        <w:r w:rsidDel="00C30661">
          <w:delText xml:space="preserve">01] Daily Connected Party Matching List, </w:delText>
        </w:r>
        <w:r w:rsidR="00272DBC" w:rsidDel="00C30661">
          <w:delText xml:space="preserve"> </w:delText>
        </w:r>
        <w:r w:rsidR="00272DBC" w:rsidDel="00C30661">
          <w:rPr>
            <w:i/>
          </w:rPr>
          <w:delText>Account No.</w:delText>
        </w:r>
        <w:r w:rsidDel="00C30661">
          <w:delText xml:space="preserve"> is found with </w:delText>
        </w:r>
        <w:r w:rsidRPr="009C0B31" w:rsidDel="00C30661">
          <w:rPr>
            <w:i/>
          </w:rPr>
          <w:delText>MATCH_DATE</w:delText>
        </w:r>
        <w:r w:rsidR="005C497B" w:rsidDel="00C30661">
          <w:delText xml:space="preserve"> = &lt;REPORT DATE&gt;</w:delText>
        </w:r>
        <w:r w:rsidDel="00C30661">
          <w:delText xml:space="preserve"> AND </w:delText>
        </w:r>
        <w:r w:rsidRPr="009C0B31" w:rsidDel="00C30661">
          <w:rPr>
            <w:i/>
          </w:rPr>
          <w:delText>MATCH_TYPE</w:delText>
        </w:r>
        <w:r w:rsidDel="00C30661">
          <w:delText xml:space="preserve"> = ‘E’</w:delText>
        </w:r>
      </w:del>
    </w:p>
    <w:p w:rsidR="0024431F" w:rsidDel="00C30661" w:rsidRDefault="0024431F" w:rsidP="0024431F">
      <w:pPr>
        <w:pStyle w:val="SubSubSessionBullet"/>
        <w:rPr>
          <w:del w:id="1592" w:author="RoyYL.Wong" w:date="2015-03-16T10:51:00Z"/>
        </w:rPr>
      </w:pPr>
      <w:del w:id="1593" w:author="RoyYL.Wong" w:date="2015-03-16T10:51:00Z">
        <w:r w:rsidDel="00C30661">
          <w:delText>Section 2</w:delText>
        </w:r>
      </w:del>
    </w:p>
    <w:p w:rsidR="0024431F" w:rsidDel="00C30661" w:rsidRDefault="0024431F" w:rsidP="0024431F">
      <w:pPr>
        <w:pStyle w:val="SubSubSessionBullet"/>
        <w:numPr>
          <w:ilvl w:val="0"/>
          <w:numId w:val="0"/>
        </w:numPr>
        <w:ind w:left="927"/>
        <w:rPr>
          <w:del w:id="1594" w:author="RoyYL.Wong" w:date="2015-03-16T10:51:00Z"/>
        </w:rPr>
      </w:pPr>
      <w:del w:id="1595" w:author="RoyYL.Wong" w:date="2015-03-16T10:51:00Z">
        <w:r w:rsidRPr="001014EE" w:rsidDel="00C30661">
          <w:delText>Show all</w:delText>
        </w:r>
        <w:r w:rsidDel="00C30661">
          <w:delText xml:space="preserve"> Client</w:delText>
        </w:r>
        <w:r w:rsidRPr="001014EE" w:rsidDel="00C30661">
          <w:delText xml:space="preserve"> </w:delText>
        </w:r>
        <w:r w:rsidRPr="001014EE" w:rsidDel="00C30661">
          <w:rPr>
            <w:i/>
          </w:rPr>
          <w:delText>Account No</w:delText>
        </w:r>
        <w:r w:rsidDel="00C30661">
          <w:rPr>
            <w:i/>
          </w:rPr>
          <w:delText xml:space="preserve"> </w:delText>
        </w:r>
        <w:r w:rsidDel="00C30661">
          <w:delText>with:</w:delText>
        </w:r>
      </w:del>
    </w:p>
    <w:p w:rsidR="0024431F" w:rsidDel="00C30661" w:rsidRDefault="0024431F" w:rsidP="0024431F">
      <w:pPr>
        <w:pStyle w:val="SubSubSessionBullet"/>
        <w:numPr>
          <w:ilvl w:val="1"/>
          <w:numId w:val="3"/>
        </w:numPr>
        <w:rPr>
          <w:del w:id="1596" w:author="RoyYL.Wong" w:date="2015-03-16T10:51:00Z"/>
        </w:rPr>
      </w:pPr>
      <w:del w:id="1597" w:author="RoyYL.Wong" w:date="2015-03-16T10:51:00Z">
        <w:r w:rsidRPr="00EA201C" w:rsidDel="00C30661">
          <w:delText>Customer Type</w:delText>
        </w:r>
        <w:r w:rsidRPr="003C218B" w:rsidDel="00C30661">
          <w:delText xml:space="preserve"> =</w:delText>
        </w:r>
        <w:r w:rsidDel="00C30661">
          <w:delText xml:space="preserve"> ‘</w:delText>
        </w:r>
        <w:r w:rsidRPr="003C218B" w:rsidDel="00C30661">
          <w:delText>C</w:delText>
        </w:r>
        <w:r w:rsidDel="00C30661">
          <w:delText>LN’</w:delText>
        </w:r>
        <w:r w:rsidR="00533623" w:rsidDel="00C30661">
          <w:delText xml:space="preserve"> &lt;</w:delText>
        </w:r>
        <w:r w:rsidR="00533623" w:rsidRPr="00423DD3" w:rsidDel="00C30661">
          <w:rPr>
            <w:rFonts w:ascii="Broadway" w:hAnsi="Broadway"/>
          </w:rPr>
          <w:delText>!</w:delText>
        </w:r>
        <w:r w:rsidR="00533623" w:rsidDel="00C30661">
          <w:delText xml:space="preserve"> Please check below </w:delText>
        </w:r>
        <w:r w:rsidR="00533623" w:rsidRPr="00423DD3" w:rsidDel="00C30661">
          <w:rPr>
            <w:color w:val="0331B1"/>
          </w:rPr>
          <w:delText>remarks ###</w:delText>
        </w:r>
        <w:r w:rsidR="00533623" w:rsidDel="00C30661">
          <w:delText>&gt;</w:delText>
        </w:r>
      </w:del>
    </w:p>
    <w:p w:rsidR="0024431F" w:rsidDel="00C30661" w:rsidRDefault="0024431F" w:rsidP="0024431F">
      <w:pPr>
        <w:pStyle w:val="SubSubSessionBullet"/>
        <w:numPr>
          <w:ilvl w:val="1"/>
          <w:numId w:val="3"/>
        </w:numPr>
        <w:rPr>
          <w:del w:id="1598" w:author="RoyYL.Wong" w:date="2015-03-16T10:51:00Z"/>
        </w:rPr>
      </w:pPr>
      <w:del w:id="1599" w:author="RoyYL.Wong" w:date="2015-03-16T10:51:00Z">
        <w:r w:rsidDel="00C30661">
          <w:delText xml:space="preserve"> </w:delText>
        </w:r>
        <w:r w:rsidRPr="00454E96" w:rsidDel="00C30661">
          <w:rPr>
            <w:i/>
          </w:rPr>
          <w:delText>Acc – Status</w:delText>
        </w:r>
        <w:r w:rsidDel="00C30661">
          <w:delText xml:space="preserve"> not equal to closed, (ie. </w:delText>
        </w:r>
        <w:r w:rsidRPr="00454E96" w:rsidDel="00C30661">
          <w:rPr>
            <w:i/>
          </w:rPr>
          <w:delText>Acc – Status</w:delText>
        </w:r>
        <w:r w:rsidDel="00C30661">
          <w:delText xml:space="preserve">!=C) </w:delText>
        </w:r>
      </w:del>
    </w:p>
    <w:p w:rsidR="0024431F" w:rsidDel="00C30661" w:rsidRDefault="0024431F" w:rsidP="0024431F">
      <w:pPr>
        <w:pStyle w:val="SubSubSessionBullet"/>
        <w:numPr>
          <w:ilvl w:val="1"/>
          <w:numId w:val="3"/>
        </w:numPr>
        <w:rPr>
          <w:del w:id="1600" w:author="RoyYL.Wong" w:date="2015-03-16T10:51:00Z"/>
        </w:rPr>
      </w:pPr>
      <w:del w:id="1601" w:author="RoyYL.Wong" w:date="2015-03-16T10:51:00Z">
        <w:r w:rsidRPr="00EA201C" w:rsidDel="00C30661">
          <w:delText>Acc – Entity</w:delText>
        </w:r>
        <w:r w:rsidDel="00C30661">
          <w:delText xml:space="preserve"> = ’BOCIL’</w:delText>
        </w:r>
      </w:del>
    </w:p>
    <w:p w:rsidR="0024431F" w:rsidDel="00C30661" w:rsidRDefault="0024431F" w:rsidP="0024431F">
      <w:pPr>
        <w:pStyle w:val="SubSubSessionBullet"/>
        <w:numPr>
          <w:ilvl w:val="1"/>
          <w:numId w:val="3"/>
        </w:numPr>
        <w:rPr>
          <w:del w:id="1602" w:author="RoyYL.Wong" w:date="2015-03-16T10:51:00Z"/>
        </w:rPr>
      </w:pPr>
      <w:del w:id="1603" w:author="RoyYL.Wong" w:date="2015-03-16T10:51:00Z">
        <w:r w:rsidDel="00C30661">
          <w:delText>In [</w:delText>
        </w:r>
        <w:r w:rsidRPr="005D0B67" w:rsidDel="00C30661">
          <w:delText>ERMS-</w:delText>
        </w:r>
        <w:r w:rsidDel="00C30661">
          <w:delText>INT_CPIS</w:delText>
        </w:r>
        <w:r w:rsidRPr="005D0B67" w:rsidDel="00C30661">
          <w:delText xml:space="preserve"> -</w:delText>
        </w:r>
        <w:r w:rsidDel="00C30661">
          <w:delText xml:space="preserve">01] Daily Connected Party Matching List, </w:delText>
        </w:r>
        <w:r w:rsidR="00272DBC" w:rsidDel="00C30661">
          <w:rPr>
            <w:i/>
          </w:rPr>
          <w:delText>Account No.</w:delText>
        </w:r>
        <w:r w:rsidR="00272DBC" w:rsidDel="00C30661">
          <w:delText xml:space="preserve"> </w:delText>
        </w:r>
        <w:r w:rsidDel="00C30661">
          <w:delText xml:space="preserve"> is found with </w:delText>
        </w:r>
        <w:r w:rsidRPr="009C0B31" w:rsidDel="00C30661">
          <w:rPr>
            <w:i/>
          </w:rPr>
          <w:delText>MATCH_DATE</w:delText>
        </w:r>
        <w:r w:rsidDel="00C30661">
          <w:delText xml:space="preserve"> = &lt;REPORT DATE&gt; AND </w:delText>
        </w:r>
        <w:r w:rsidRPr="009C0B31" w:rsidDel="00C30661">
          <w:rPr>
            <w:i/>
          </w:rPr>
          <w:delText>MATCH_TYPE</w:delText>
        </w:r>
        <w:r w:rsidDel="00C30661">
          <w:delText xml:space="preserve"> = ‘P’</w:delText>
        </w:r>
      </w:del>
    </w:p>
    <w:p w:rsidR="001425F9" w:rsidDel="00C30661" w:rsidRDefault="00E21C44">
      <w:pPr>
        <w:pStyle w:val="SubSubSessionBullet"/>
        <w:numPr>
          <w:ilvl w:val="0"/>
          <w:numId w:val="0"/>
        </w:numPr>
        <w:ind w:left="927"/>
        <w:rPr>
          <w:del w:id="1604" w:author="RoyYL.Wong" w:date="2015-03-16T10:51:00Z"/>
          <w:color w:val="0331B1"/>
        </w:rPr>
      </w:pPr>
      <w:del w:id="1605" w:author="RoyYL.Wong" w:date="2015-03-16T10:51:00Z">
        <w:r w:rsidRPr="00E21C44" w:rsidDel="00C30661">
          <w:rPr>
            <w:color w:val="0331B1"/>
          </w:rPr>
          <w:delText>[### Remarks: This report should list out all exposure under BOCIL. It is assumed LSF/PE clients who are having Financial Exposure (“FE”) under BOCIL</w:delText>
        </w:r>
        <w:r w:rsidR="00533623" w:rsidRPr="00533623" w:rsidDel="00C30661">
          <w:rPr>
            <w:color w:val="0331B1"/>
          </w:rPr>
          <w:delText xml:space="preserve"> </w:delText>
        </w:r>
        <w:r w:rsidRPr="00E21C44" w:rsidDel="00C30661">
          <w:rPr>
            <w:color w:val="0331B1"/>
          </w:rPr>
          <w:delText xml:space="preserve">would have </w:delText>
        </w:r>
        <w:r w:rsidRPr="00E21C44" w:rsidDel="00C30661">
          <w:rPr>
            <w:color w:val="0331B1"/>
          </w:rPr>
          <w:lastRenderedPageBreak/>
          <w:delText>Customer Type = ‘CLN’. Report selection criteria may need to revise in case new customer type is added in the future.]</w:delText>
        </w:r>
      </w:del>
    </w:p>
    <w:p w:rsidR="00701954" w:rsidRPr="005A6103" w:rsidRDefault="00701954" w:rsidP="00701954">
      <w:pPr>
        <w:pStyle w:val="Session3"/>
        <w:rPr>
          <w:szCs w:val="20"/>
        </w:rPr>
      </w:pPr>
      <w:bookmarkStart w:id="1606" w:name="_Toc366828187"/>
      <w:bookmarkStart w:id="1607" w:name="_Ref391480642"/>
      <w:bookmarkStart w:id="1608" w:name="_Ref391480646"/>
      <w:bookmarkStart w:id="1609" w:name="_Ref391480694"/>
      <w:bookmarkStart w:id="1610" w:name="_Toc413924368"/>
      <w:r w:rsidRPr="005A6103">
        <w:t xml:space="preserve">Report </w:t>
      </w:r>
      <w:bookmarkEnd w:id="1606"/>
      <w:r>
        <w:t>Grouping</w:t>
      </w:r>
      <w:bookmarkEnd w:id="1607"/>
      <w:bookmarkEnd w:id="1608"/>
      <w:bookmarkEnd w:id="1609"/>
      <w:bookmarkEnd w:id="1610"/>
    </w:p>
    <w:p w:rsidR="000C7EA7" w:rsidRDefault="000C7EA7" w:rsidP="001014EE">
      <w:pPr>
        <w:pStyle w:val="SubSubSessionBullet"/>
        <w:rPr>
          <w:ins w:id="1611" w:author="RoyYL.Wong" w:date="2015-03-16T10:53:00Z"/>
        </w:rPr>
      </w:pPr>
      <w:ins w:id="1612" w:author="RoyYL.Wong" w:date="2015-03-16T10:52:00Z">
        <w:r>
          <w:t xml:space="preserve">The exposure </w:t>
        </w:r>
      </w:ins>
      <w:ins w:id="1613" w:author="RoyYL.Wong" w:date="2015-03-16T10:53:00Z">
        <w:r>
          <w:t>is grouped by stock code</w:t>
        </w:r>
      </w:ins>
    </w:p>
    <w:p w:rsidR="000C7EA7" w:rsidRDefault="000C7EA7" w:rsidP="001014EE">
      <w:pPr>
        <w:pStyle w:val="SubSubSessionBullet"/>
        <w:rPr>
          <w:ins w:id="1614" w:author="RoyYL.Wong" w:date="2015-03-16T10:52:00Z"/>
        </w:rPr>
      </w:pPr>
      <w:ins w:id="1615" w:author="RoyYL.Wong" w:date="2015-03-16T10:53:00Z">
        <w:r>
          <w:t xml:space="preserve">Sorting </w:t>
        </w:r>
      </w:ins>
      <w:ins w:id="1616" w:author="RoyYL.Wong" w:date="2015-03-16T10:56:00Z">
        <w:r>
          <w:t>by stock code in product master in ascending order</w:t>
        </w:r>
      </w:ins>
    </w:p>
    <w:p w:rsidR="0024431F" w:rsidDel="000C7EA7" w:rsidRDefault="0024431F" w:rsidP="001014EE">
      <w:pPr>
        <w:pStyle w:val="SubSubSessionBullet"/>
        <w:rPr>
          <w:del w:id="1617" w:author="RoyYL.Wong" w:date="2015-03-16T10:56:00Z"/>
        </w:rPr>
      </w:pPr>
      <w:del w:id="1618" w:author="RoyYL.Wong" w:date="2015-03-16T10:56:00Z">
        <w:r w:rsidDel="000C7EA7">
          <w:delText>Section 1 &amp; 2:</w:delText>
        </w:r>
      </w:del>
    </w:p>
    <w:p w:rsidR="00EA201C" w:rsidDel="000C7EA7" w:rsidRDefault="00EA201C" w:rsidP="0024431F">
      <w:pPr>
        <w:pStyle w:val="SubSubSessionBullet"/>
        <w:numPr>
          <w:ilvl w:val="0"/>
          <w:numId w:val="0"/>
        </w:numPr>
        <w:ind w:left="927"/>
        <w:rPr>
          <w:del w:id="1619" w:author="RoyYL.Wong" w:date="2015-03-16T10:56:00Z"/>
        </w:rPr>
      </w:pPr>
      <w:del w:id="1620" w:author="RoyYL.Wong" w:date="2015-03-16T10:56:00Z">
        <w:r w:rsidDel="000C7EA7">
          <w:delText>S</w:delText>
        </w:r>
        <w:r w:rsidRPr="00EA201C" w:rsidDel="000C7EA7">
          <w:delText>ort</w:delText>
        </w:r>
        <w:r w:rsidDel="000C7EA7">
          <w:delText>ing</w:delText>
        </w:r>
        <w:r w:rsidRPr="00EA201C" w:rsidDel="000C7EA7">
          <w:delText xml:space="preserve"> by </w:delText>
        </w:r>
        <w:r w:rsidR="009C0B31" w:rsidRPr="009C0B31" w:rsidDel="000C7EA7">
          <w:rPr>
            <w:i/>
          </w:rPr>
          <w:delText xml:space="preserve">Sum of </w:delText>
        </w:r>
        <w:r w:rsidR="00533623" w:rsidDel="000C7EA7">
          <w:rPr>
            <w:i/>
          </w:rPr>
          <w:delText xml:space="preserve">FinIQ Exposure &amp; </w:delText>
        </w:r>
        <w:r w:rsidR="009C0B31" w:rsidRPr="009C0B31" w:rsidDel="000C7EA7">
          <w:rPr>
            <w:i/>
          </w:rPr>
          <w:delText>T24 Unsecured Exposure (TD)</w:delText>
        </w:r>
        <w:r w:rsidR="009C0B31" w:rsidRPr="009C0B31" w:rsidDel="000C7EA7">
          <w:delText xml:space="preserve"> </w:delText>
        </w:r>
        <w:r w:rsidRPr="00EA201C" w:rsidDel="000C7EA7">
          <w:delText xml:space="preserve">in </w:delText>
        </w:r>
        <w:r w:rsidR="001014EE" w:rsidDel="000C7EA7">
          <w:delText>a</w:delText>
        </w:r>
        <w:r w:rsidRPr="00EA201C" w:rsidDel="000C7EA7">
          <w:delText>scending order</w:delText>
        </w:r>
        <w:r w:rsidR="005C497B" w:rsidDel="000C7EA7">
          <w:delText xml:space="preserve"> </w:delText>
        </w:r>
      </w:del>
    </w:p>
    <w:p w:rsidR="005C497B" w:rsidRPr="00EA201C" w:rsidRDefault="005C497B" w:rsidP="005C497B">
      <w:pPr>
        <w:pStyle w:val="SubSubSessionBullet"/>
        <w:numPr>
          <w:ilvl w:val="0"/>
          <w:numId w:val="0"/>
        </w:numPr>
        <w:ind w:left="927"/>
      </w:pPr>
    </w:p>
    <w:p w:rsidR="001539DF" w:rsidRDefault="001539DF" w:rsidP="00731935">
      <w:pPr>
        <w:pStyle w:val="Session2"/>
      </w:pPr>
      <w:bookmarkStart w:id="1621" w:name="_Toc271813026"/>
      <w:bookmarkStart w:id="1622" w:name="_Toc380011051"/>
      <w:bookmarkStart w:id="1623" w:name="_Toc413924369"/>
      <w:r>
        <w:rPr>
          <w:rFonts w:hint="eastAsia"/>
        </w:rPr>
        <w:t>Assumption</w:t>
      </w:r>
      <w:bookmarkEnd w:id="1621"/>
      <w:r>
        <w:t xml:space="preserve"> / S</w:t>
      </w:r>
      <w:r w:rsidR="00731935">
        <w:t>cope</w:t>
      </w:r>
      <w:bookmarkEnd w:id="1622"/>
      <w:bookmarkEnd w:id="1623"/>
    </w:p>
    <w:p w:rsidR="00040240" w:rsidDel="000C7EA7" w:rsidRDefault="000C7EA7" w:rsidP="000C7EA7">
      <w:pPr>
        <w:pStyle w:val="TableList"/>
        <w:numPr>
          <w:ilvl w:val="0"/>
          <w:numId w:val="0"/>
        </w:numPr>
        <w:ind w:firstLine="567"/>
        <w:rPr>
          <w:del w:id="1624" w:author="RoyYL.Wong" w:date="2015-03-16T10:57:00Z"/>
        </w:rPr>
        <w:pPrChange w:id="1625" w:author="RoyYL.Wong" w:date="2015-03-16T10:57:00Z">
          <w:pPr>
            <w:pStyle w:val="TableList"/>
            <w:numPr>
              <w:numId w:val="0"/>
            </w:numPr>
            <w:tabs>
              <w:tab w:val="clear" w:pos="1870"/>
            </w:tabs>
            <w:ind w:left="431" w:firstLine="0"/>
          </w:pPr>
        </w:pPrChange>
      </w:pPr>
      <w:ins w:id="1626" w:author="RoyYL.Wong" w:date="2015-03-16T10:57:00Z">
        <w:r>
          <w:t>N/A</w:t>
        </w:r>
      </w:ins>
      <w:del w:id="1627" w:author="RoyYL.Wong" w:date="2015-03-16T10:57:00Z">
        <w:r w:rsidR="00C95368" w:rsidDel="000C7EA7">
          <w:delText>It is assumed</w:delText>
        </w:r>
        <w:r w:rsidR="00A33998" w:rsidRPr="00A33998" w:rsidDel="000C7EA7">
          <w:rPr>
            <w:rFonts w:eastAsia="Arial Unicode MS"/>
          </w:rPr>
          <w:delText xml:space="preserve"> ERMS cross collateralization function would provide</w:delText>
        </w:r>
        <w:r w:rsidR="00A33998" w:rsidRPr="00A33998" w:rsidDel="000C7EA7">
          <w:rPr>
            <w:rFonts w:eastAsia="Arial Unicode MS"/>
            <w:i/>
          </w:rPr>
          <w:delText xml:space="preserve"> Collateral Sharing under Cross Collateralization (TD)</w:delText>
        </w:r>
        <w:r w:rsidR="00040240" w:rsidDel="000C7EA7">
          <w:rPr>
            <w:rFonts w:eastAsia="Arial Unicode MS"/>
            <w:i/>
          </w:rPr>
          <w:delText xml:space="preserve"> </w:delText>
        </w:r>
        <w:r w:rsidR="00A33998" w:rsidRPr="00A33998" w:rsidDel="000C7EA7">
          <w:rPr>
            <w:rFonts w:eastAsia="Arial Unicode MS"/>
          </w:rPr>
          <w:delText>and</w:delText>
        </w:r>
        <w:r w:rsidR="00040240" w:rsidRPr="00040240" w:rsidDel="000C7EA7">
          <w:rPr>
            <w:rFonts w:eastAsia="Arial Unicode MS"/>
            <w:i/>
          </w:rPr>
          <w:delText xml:space="preserve"> Collateral Sharing under Cross Collateralization (</w:delText>
        </w:r>
        <w:r w:rsidR="00040240" w:rsidDel="000C7EA7">
          <w:rPr>
            <w:rFonts w:eastAsia="Arial Unicode MS"/>
            <w:i/>
          </w:rPr>
          <w:delText>S</w:delText>
        </w:r>
        <w:r w:rsidR="00040240" w:rsidRPr="00040240" w:rsidDel="000C7EA7">
          <w:rPr>
            <w:rFonts w:eastAsia="Arial Unicode MS"/>
            <w:i/>
          </w:rPr>
          <w:delText>D)</w:delText>
        </w:r>
        <w:r w:rsidR="00711290" w:rsidDel="000C7EA7">
          <w:rPr>
            <w:rFonts w:eastAsia="Arial Unicode MS"/>
          </w:rPr>
          <w:delText>. It is the</w:delText>
        </w:r>
        <w:r w:rsidR="00A33998" w:rsidRPr="00A33998" w:rsidDel="000C7EA7">
          <w:delText xml:space="preserve"> amount of collateral</w:delText>
        </w:r>
        <w:r w:rsidR="00FE0D93" w:rsidDel="000C7EA7">
          <w:delText xml:space="preserve"> market value</w:delText>
        </w:r>
        <w:r w:rsidR="00A33998" w:rsidRPr="00A33998" w:rsidDel="000C7EA7">
          <w:delText xml:space="preserve"> transferred/removed to/from a facility due to cross collateralization</w:delText>
        </w:r>
        <w:r w:rsidR="00711290" w:rsidDel="000C7EA7">
          <w:delText xml:space="preserve"> on trade date and settlement date respectively</w:delText>
        </w:r>
        <w:r w:rsidR="00040240" w:rsidDel="000C7EA7">
          <w:delText xml:space="preserve">. </w:delText>
        </w:r>
      </w:del>
    </w:p>
    <w:p w:rsidR="00040240" w:rsidRPr="00040240" w:rsidDel="000C7EA7" w:rsidRDefault="00A33998" w:rsidP="000C7EA7">
      <w:pPr>
        <w:pStyle w:val="TableList"/>
        <w:numPr>
          <w:ilvl w:val="0"/>
          <w:numId w:val="0"/>
        </w:numPr>
        <w:ind w:firstLine="567"/>
        <w:rPr>
          <w:del w:id="1628" w:author="RoyYL.Wong" w:date="2015-03-16T10:57:00Z"/>
        </w:rPr>
        <w:pPrChange w:id="1629" w:author="RoyYL.Wong" w:date="2015-03-16T10:57:00Z">
          <w:pPr>
            <w:pStyle w:val="TableList"/>
            <w:numPr>
              <w:numId w:val="0"/>
            </w:numPr>
            <w:tabs>
              <w:tab w:val="clear" w:pos="1870"/>
            </w:tabs>
            <w:ind w:left="431" w:firstLine="0"/>
          </w:pPr>
        </w:pPrChange>
      </w:pPr>
      <w:del w:id="1630" w:author="RoyYL.Wong" w:date="2015-03-16T10:57:00Z">
        <w:r w:rsidRPr="00A33998" w:rsidDel="000C7EA7">
          <w:delText>The amount is at facility level.</w:delText>
        </w:r>
      </w:del>
    </w:p>
    <w:p w:rsidR="00040240" w:rsidRPr="00040240" w:rsidDel="000C7EA7" w:rsidRDefault="00A33998" w:rsidP="000C7EA7">
      <w:pPr>
        <w:pStyle w:val="TableList"/>
        <w:numPr>
          <w:ilvl w:val="0"/>
          <w:numId w:val="0"/>
        </w:numPr>
        <w:ind w:firstLine="567"/>
        <w:rPr>
          <w:del w:id="1631" w:author="RoyYL.Wong" w:date="2015-03-16T10:57:00Z"/>
        </w:rPr>
        <w:pPrChange w:id="1632" w:author="RoyYL.Wong" w:date="2015-03-16T10:57:00Z">
          <w:pPr>
            <w:pStyle w:val="TableList"/>
            <w:numPr>
              <w:numId w:val="0"/>
            </w:numPr>
            <w:tabs>
              <w:tab w:val="clear" w:pos="1870"/>
            </w:tabs>
            <w:ind w:left="431" w:firstLine="0"/>
          </w:pPr>
        </w:pPrChange>
      </w:pPr>
      <w:del w:id="1633" w:author="RoyYL.Wong" w:date="2015-03-16T10:57:00Z">
        <w:r w:rsidRPr="00A33998" w:rsidDel="000C7EA7">
          <w:delText xml:space="preserve">If the amount is +ve, which means additional collateral </w:delText>
        </w:r>
        <w:r w:rsidR="00FE0D93" w:rsidDel="000C7EA7">
          <w:delText>market value</w:delText>
        </w:r>
        <w:r w:rsidRPr="00A33998" w:rsidDel="000C7EA7">
          <w:delText xml:space="preserve"> is being transferred from another facility to this facility</w:delText>
        </w:r>
      </w:del>
    </w:p>
    <w:p w:rsidR="00040240" w:rsidRPr="00040240" w:rsidDel="000C7EA7" w:rsidRDefault="00A33998" w:rsidP="000C7EA7">
      <w:pPr>
        <w:pStyle w:val="TableList"/>
        <w:numPr>
          <w:ilvl w:val="0"/>
          <w:numId w:val="0"/>
        </w:numPr>
        <w:ind w:firstLine="567"/>
        <w:rPr>
          <w:del w:id="1634" w:author="RoyYL.Wong" w:date="2015-03-16T10:57:00Z"/>
        </w:rPr>
        <w:pPrChange w:id="1635" w:author="RoyYL.Wong" w:date="2015-03-16T10:57:00Z">
          <w:pPr>
            <w:pStyle w:val="TableList"/>
            <w:numPr>
              <w:numId w:val="0"/>
            </w:numPr>
            <w:tabs>
              <w:tab w:val="clear" w:pos="1870"/>
            </w:tabs>
            <w:ind w:left="431" w:firstLine="0"/>
          </w:pPr>
        </w:pPrChange>
      </w:pPr>
      <w:del w:id="1636" w:author="RoyYL.Wong" w:date="2015-03-16T10:57:00Z">
        <w:r w:rsidRPr="00A33998" w:rsidDel="000C7EA7">
          <w:delText xml:space="preserve">If the amount is -ve, which means part of collateral </w:delText>
        </w:r>
        <w:r w:rsidR="00FE0D93" w:rsidDel="000C7EA7">
          <w:delText>market value</w:delText>
        </w:r>
        <w:r w:rsidR="00FE0D93" w:rsidRPr="00040240" w:rsidDel="000C7EA7">
          <w:delText xml:space="preserve"> </w:delText>
        </w:r>
        <w:r w:rsidRPr="00A33998" w:rsidDel="000C7EA7">
          <w:delText>under this facility would be used to support another facility</w:delText>
        </w:r>
      </w:del>
    </w:p>
    <w:p w:rsidR="00040240" w:rsidRPr="00040240" w:rsidDel="000C7EA7" w:rsidRDefault="00A33998" w:rsidP="000C7EA7">
      <w:pPr>
        <w:pStyle w:val="TableList"/>
        <w:numPr>
          <w:ilvl w:val="0"/>
          <w:numId w:val="0"/>
        </w:numPr>
        <w:ind w:firstLine="567"/>
        <w:rPr>
          <w:del w:id="1637" w:author="RoyYL.Wong" w:date="2015-03-16T10:57:00Z"/>
        </w:rPr>
        <w:pPrChange w:id="1638" w:author="RoyYL.Wong" w:date="2015-03-16T10:57:00Z">
          <w:pPr>
            <w:pStyle w:val="TableList"/>
            <w:numPr>
              <w:numId w:val="0"/>
            </w:numPr>
            <w:tabs>
              <w:tab w:val="clear" w:pos="1870"/>
            </w:tabs>
            <w:ind w:left="431" w:firstLine="0"/>
          </w:pPr>
        </w:pPrChange>
      </w:pPr>
      <w:del w:id="1639" w:author="RoyYL.Wong" w:date="2015-03-16T10:57:00Z">
        <w:r w:rsidRPr="00A33998" w:rsidDel="000C7EA7">
          <w:delText xml:space="preserve">For accounts do not support cross collateralization, his/her facility would have </w:delText>
        </w:r>
        <w:r w:rsidRPr="00A33998" w:rsidDel="000C7EA7">
          <w:rPr>
            <w:rFonts w:eastAsia="Arial Unicode MS"/>
            <w:i/>
          </w:rPr>
          <w:delText>Collateral Sharing under Cross Collateralization (TD) = 0</w:delText>
        </w:r>
      </w:del>
    </w:p>
    <w:p w:rsidR="00D03D9C" w:rsidDel="000C7EA7" w:rsidRDefault="00D03D9C" w:rsidP="000C7EA7">
      <w:pPr>
        <w:ind w:firstLine="567"/>
        <w:rPr>
          <w:del w:id="1640" w:author="RoyYL.Wong" w:date="2015-03-16T10:57:00Z"/>
        </w:rPr>
        <w:pPrChange w:id="1641" w:author="RoyYL.Wong" w:date="2015-03-16T10:57:00Z">
          <w:pPr/>
        </w:pPrChange>
      </w:pPr>
    </w:p>
    <w:p w:rsidR="003A31FF" w:rsidDel="000C7EA7" w:rsidRDefault="003A31FF" w:rsidP="000C7EA7">
      <w:pPr>
        <w:pStyle w:val="Session2Bullets"/>
        <w:numPr>
          <w:ilvl w:val="0"/>
          <w:numId w:val="0"/>
        </w:numPr>
        <w:ind w:firstLine="567"/>
        <w:rPr>
          <w:del w:id="1642" w:author="RoyYL.Wong" w:date="2015-03-16T10:57:00Z"/>
        </w:rPr>
        <w:pPrChange w:id="1643" w:author="RoyYL.Wong" w:date="2015-03-16T10:57:00Z">
          <w:pPr>
            <w:pStyle w:val="Session2Bullets"/>
            <w:numPr>
              <w:numId w:val="0"/>
            </w:numPr>
            <w:ind w:left="0" w:firstLine="0"/>
          </w:pPr>
        </w:pPrChange>
      </w:pPr>
    </w:p>
    <w:p w:rsidR="00040240" w:rsidRPr="00EA75B5" w:rsidDel="000C7EA7" w:rsidRDefault="00040240" w:rsidP="000C7EA7">
      <w:pPr>
        <w:pStyle w:val="TableList"/>
        <w:numPr>
          <w:ilvl w:val="0"/>
          <w:numId w:val="12"/>
        </w:numPr>
        <w:ind w:left="0" w:firstLine="567"/>
        <w:rPr>
          <w:del w:id="1644" w:author="RoyYL.Wong" w:date="2015-03-16T10:57:00Z"/>
          <w:i/>
          <w:lang w:eastAsia="zh-HK"/>
        </w:rPr>
        <w:pPrChange w:id="1645" w:author="RoyYL.Wong" w:date="2015-03-16T10:57:00Z">
          <w:pPr>
            <w:pStyle w:val="TableList"/>
            <w:numPr>
              <w:numId w:val="12"/>
            </w:numPr>
            <w:tabs>
              <w:tab w:val="clear" w:pos="1870"/>
            </w:tabs>
            <w:ind w:left="431"/>
          </w:pPr>
        </w:pPrChange>
      </w:pPr>
      <w:del w:id="1646" w:author="RoyYL.Wong" w:date="2015-03-16T10:57:00Z">
        <w:r w:rsidRPr="00716A62" w:rsidDel="000C7EA7">
          <w:rPr>
            <w:rFonts w:cs="Arial"/>
            <w:b/>
            <w:i/>
          </w:rPr>
          <w:delText>Collateral Sharing under Cross Collateralization (TD)</w:delText>
        </w:r>
        <w:r w:rsidDel="000C7EA7">
          <w:rPr>
            <w:rFonts w:cs="Arial"/>
            <w:b/>
            <w:i/>
          </w:rPr>
          <w:delText xml:space="preserve"> </w:delText>
        </w:r>
        <w:r w:rsidRPr="00716A62" w:rsidDel="000C7EA7">
          <w:rPr>
            <w:rFonts w:cs="Arial"/>
            <w:i/>
          </w:rPr>
          <w:delText>-&gt;</w:delText>
        </w:r>
      </w:del>
    </w:p>
    <w:p w:rsidR="00040240" w:rsidRDefault="00040240" w:rsidP="000C7EA7">
      <w:pPr>
        <w:pStyle w:val="Session2Bullets"/>
        <w:numPr>
          <w:ilvl w:val="0"/>
          <w:numId w:val="0"/>
        </w:numPr>
        <w:ind w:firstLine="567"/>
        <w:pPrChange w:id="1647" w:author="RoyYL.Wong" w:date="2015-03-16T10:57:00Z">
          <w:pPr>
            <w:pStyle w:val="Session2Bullets"/>
            <w:numPr>
              <w:numId w:val="0"/>
            </w:numPr>
            <w:ind w:left="0" w:firstLine="0"/>
          </w:pPr>
        </w:pPrChange>
      </w:pPr>
    </w:p>
    <w:p w:rsidR="001539DF" w:rsidRDefault="001539DF" w:rsidP="00731935">
      <w:pPr>
        <w:pStyle w:val="Session2"/>
      </w:pPr>
      <w:bookmarkStart w:id="1648" w:name="_Toc380011052"/>
      <w:bookmarkStart w:id="1649" w:name="_Toc413924370"/>
      <w:r>
        <w:rPr>
          <w:rFonts w:hint="eastAsia"/>
        </w:rPr>
        <w:t>Report generation</w:t>
      </w:r>
      <w:bookmarkEnd w:id="1648"/>
      <w:bookmarkEnd w:id="1649"/>
    </w:p>
    <w:p w:rsidR="001539DF" w:rsidRDefault="001539DF" w:rsidP="001539DF">
      <w:pPr>
        <w:pStyle w:val="Session3"/>
      </w:pPr>
      <w:bookmarkStart w:id="1650" w:name="_Toc380011053"/>
      <w:bookmarkStart w:id="1651" w:name="_Toc413924371"/>
      <w:r>
        <w:rPr>
          <w:rFonts w:hint="eastAsia"/>
        </w:rPr>
        <w:t>Scheduled Job</w:t>
      </w:r>
      <w:bookmarkEnd w:id="1650"/>
      <w:bookmarkEnd w:id="1651"/>
    </w:p>
    <w:tbl>
      <w:tblPr>
        <w:tblStyle w:val="TableGrid"/>
        <w:tblW w:w="0" w:type="auto"/>
        <w:tblInd w:w="720" w:type="dxa"/>
        <w:tblLook w:val="04A0"/>
      </w:tblPr>
      <w:tblGrid>
        <w:gridCol w:w="2148"/>
        <w:gridCol w:w="6528"/>
      </w:tblGrid>
      <w:tr w:rsidR="0035439C" w:rsidDel="000C7EA7" w:rsidTr="009A4280">
        <w:trPr>
          <w:del w:id="1652" w:author="RoyYL.Wong" w:date="2015-03-16T10:57:00Z"/>
        </w:trPr>
        <w:tc>
          <w:tcPr>
            <w:tcW w:w="8522" w:type="dxa"/>
            <w:gridSpan w:val="2"/>
            <w:shd w:val="clear" w:color="auto" w:fill="99CCFF"/>
          </w:tcPr>
          <w:p w:rsidR="0035439C" w:rsidRPr="00165428" w:rsidDel="000C7EA7" w:rsidRDefault="0035439C" w:rsidP="00F54087">
            <w:pPr>
              <w:pStyle w:val="TableHeader"/>
              <w:rPr>
                <w:del w:id="1653" w:author="RoyYL.Wong" w:date="2015-03-16T10:57:00Z"/>
              </w:rPr>
            </w:pPr>
            <w:del w:id="1654" w:author="RoyYL.Wong" w:date="2015-03-16T10:57:00Z">
              <w:r w:rsidDel="000C7EA7">
                <w:delText xml:space="preserve">ERMS - </w:delText>
              </w:r>
              <w:r w:rsidR="00F54087" w:rsidDel="000C7EA7">
                <w:delText>Client Groups and Account Report</w:delText>
              </w:r>
            </w:del>
          </w:p>
        </w:tc>
      </w:tr>
      <w:tr w:rsidR="0035439C" w:rsidDel="000C7EA7" w:rsidTr="0035439C">
        <w:trPr>
          <w:del w:id="1655" w:author="RoyYL.Wong" w:date="2015-03-16T10:57:00Z"/>
        </w:trPr>
        <w:tc>
          <w:tcPr>
            <w:tcW w:w="4261" w:type="dxa"/>
          </w:tcPr>
          <w:p w:rsidR="0035439C" w:rsidDel="000C7EA7" w:rsidRDefault="0035439C" w:rsidP="009A4280">
            <w:pPr>
              <w:pStyle w:val="TableContent"/>
              <w:rPr>
                <w:del w:id="1656" w:author="RoyYL.Wong" w:date="2015-03-16T10:57:00Z"/>
              </w:rPr>
            </w:pPr>
            <w:del w:id="1657" w:author="RoyYL.Wong" w:date="2015-03-16T10:57:00Z">
              <w:r w:rsidDel="000C7EA7">
                <w:delText>Schedule Job</w:delText>
              </w:r>
            </w:del>
          </w:p>
        </w:tc>
        <w:tc>
          <w:tcPr>
            <w:tcW w:w="4261" w:type="dxa"/>
          </w:tcPr>
          <w:p w:rsidR="00AE5A2B" w:rsidDel="000C7EA7" w:rsidRDefault="0035439C" w:rsidP="00533623">
            <w:pPr>
              <w:pStyle w:val="TableContent"/>
              <w:rPr>
                <w:del w:id="1658" w:author="RoyYL.Wong" w:date="2015-03-16T10:57:00Z"/>
              </w:rPr>
            </w:pPr>
            <w:del w:id="1659" w:author="RoyYL.Wong" w:date="2015-03-16T10:57:00Z">
              <w:r w:rsidRPr="00E51104" w:rsidDel="000C7EA7">
                <w:delText xml:space="preserve">ERMS – </w:delText>
              </w:r>
              <w:r w:rsidR="002D1F04" w:rsidDel="000C7EA7">
                <w:delText>R4</w:delText>
              </w:r>
              <w:r w:rsidR="001014EE" w:rsidDel="000C7EA7">
                <w:delText>8</w:delText>
              </w:r>
              <w:r w:rsidR="002D1F04" w:rsidDel="000C7EA7">
                <w:delText xml:space="preserve"> </w:delText>
              </w:r>
              <w:r w:rsidR="00533623" w:rsidDel="000C7EA7">
                <w:delText xml:space="preserve">Daily Report for </w:delText>
              </w:r>
              <w:r w:rsidR="001014EE" w:rsidDel="000C7EA7">
                <w:delText xml:space="preserve">Connected Lending </w:delText>
              </w:r>
              <w:r w:rsidR="002D1F04" w:rsidDel="000C7EA7">
                <w:delText>Exposure</w:delText>
              </w:r>
            </w:del>
          </w:p>
        </w:tc>
      </w:tr>
      <w:tr w:rsidR="0035439C" w:rsidDel="000C7EA7" w:rsidTr="0035439C">
        <w:trPr>
          <w:del w:id="1660" w:author="RoyYL.Wong" w:date="2015-03-16T10:57:00Z"/>
        </w:trPr>
        <w:tc>
          <w:tcPr>
            <w:tcW w:w="4261" w:type="dxa"/>
          </w:tcPr>
          <w:p w:rsidR="0035439C" w:rsidDel="000C7EA7" w:rsidRDefault="0035439C" w:rsidP="009A4280">
            <w:pPr>
              <w:pStyle w:val="TableContent"/>
              <w:rPr>
                <w:del w:id="1661" w:author="RoyYL.Wong" w:date="2015-03-16T10:57:00Z"/>
              </w:rPr>
            </w:pPr>
            <w:del w:id="1662" w:author="RoyYL.Wong" w:date="2015-03-16T10:57:00Z">
              <w:r w:rsidDel="000C7EA7">
                <w:delText>Job Description</w:delText>
              </w:r>
            </w:del>
          </w:p>
        </w:tc>
        <w:tc>
          <w:tcPr>
            <w:tcW w:w="4261" w:type="dxa"/>
          </w:tcPr>
          <w:p w:rsidR="00AE5A2B" w:rsidDel="000C7EA7" w:rsidRDefault="0035439C" w:rsidP="00533623">
            <w:pPr>
              <w:pStyle w:val="TableContent"/>
              <w:rPr>
                <w:del w:id="1663" w:author="RoyYL.Wong" w:date="2015-03-16T10:57:00Z"/>
              </w:rPr>
            </w:pPr>
            <w:del w:id="1664" w:author="RoyYL.Wong" w:date="2015-03-16T10:57:00Z">
              <w:r w:rsidRPr="00E51104" w:rsidDel="000C7EA7">
                <w:delText xml:space="preserve">Generate the ERMS – </w:delText>
              </w:r>
              <w:r w:rsidR="001014EE" w:rsidDel="000C7EA7">
                <w:delText xml:space="preserve">R48 </w:delText>
              </w:r>
              <w:r w:rsidR="00533623" w:rsidDel="000C7EA7">
                <w:delText xml:space="preserve">Daily Report for </w:delText>
              </w:r>
              <w:r w:rsidR="001014EE" w:rsidDel="000C7EA7">
                <w:delText>Connected Lending Exposure</w:delText>
              </w:r>
            </w:del>
          </w:p>
        </w:tc>
      </w:tr>
      <w:tr w:rsidR="0035439C" w:rsidDel="000C7EA7" w:rsidTr="0035439C">
        <w:trPr>
          <w:del w:id="1665" w:author="RoyYL.Wong" w:date="2015-03-16T10:57:00Z"/>
        </w:trPr>
        <w:tc>
          <w:tcPr>
            <w:tcW w:w="4261" w:type="dxa"/>
          </w:tcPr>
          <w:p w:rsidR="0035439C" w:rsidDel="000C7EA7" w:rsidRDefault="0035439C" w:rsidP="009A4280">
            <w:pPr>
              <w:pStyle w:val="TableContent"/>
              <w:rPr>
                <w:del w:id="1666" w:author="RoyYL.Wong" w:date="2015-03-16T10:57:00Z"/>
              </w:rPr>
            </w:pPr>
            <w:del w:id="1667" w:author="RoyYL.Wong" w:date="2015-03-16T10:57:00Z">
              <w:r w:rsidDel="000C7EA7">
                <w:delText>Schedule Date Time</w:delText>
              </w:r>
            </w:del>
          </w:p>
        </w:tc>
        <w:tc>
          <w:tcPr>
            <w:tcW w:w="4261" w:type="dxa"/>
          </w:tcPr>
          <w:p w:rsidR="0035439C" w:rsidDel="000C7EA7" w:rsidRDefault="0035439C" w:rsidP="009B39D1">
            <w:pPr>
              <w:pStyle w:val="TableContent"/>
              <w:rPr>
                <w:del w:id="1668" w:author="RoyYL.Wong" w:date="2015-03-16T10:57:00Z"/>
              </w:rPr>
            </w:pPr>
            <w:del w:id="1669" w:author="RoyYL.Wong" w:date="2015-03-16T10:57:00Z">
              <w:r w:rsidRPr="00E51104" w:rsidDel="000C7EA7">
                <w:delText xml:space="preserve">Mon – Fri </w:delText>
              </w:r>
              <w:r w:rsidR="00906CDA" w:rsidDel="000C7EA7">
                <w:delText xml:space="preserve">early start at </w:delText>
              </w:r>
              <w:r w:rsidR="009B39D1" w:rsidDel="000C7EA7">
                <w:delText>TBC</w:delText>
              </w:r>
              <w:r w:rsidR="00906CDA" w:rsidDel="000C7EA7">
                <w:delText xml:space="preserve"> by control-m dependency</w:delText>
              </w:r>
            </w:del>
          </w:p>
        </w:tc>
      </w:tr>
      <w:tr w:rsidR="0035439C" w:rsidDel="000C7EA7" w:rsidTr="0035439C">
        <w:trPr>
          <w:del w:id="1670" w:author="RoyYL.Wong" w:date="2015-03-16T10:57:00Z"/>
        </w:trPr>
        <w:tc>
          <w:tcPr>
            <w:tcW w:w="4261" w:type="dxa"/>
          </w:tcPr>
          <w:p w:rsidR="0035439C" w:rsidDel="000C7EA7" w:rsidRDefault="0035439C" w:rsidP="0035439C">
            <w:pPr>
              <w:pStyle w:val="TableBody"/>
              <w:rPr>
                <w:del w:id="1671" w:author="RoyYL.Wong" w:date="2015-03-16T10:57:00Z"/>
              </w:rPr>
            </w:pPr>
            <w:del w:id="1672" w:author="RoyYL.Wong" w:date="2015-03-16T10:57:00Z">
              <w:r w:rsidDel="000C7EA7">
                <w:delText>Report Location</w:delText>
              </w:r>
            </w:del>
          </w:p>
        </w:tc>
        <w:tc>
          <w:tcPr>
            <w:tcW w:w="4261" w:type="dxa"/>
          </w:tcPr>
          <w:p w:rsidR="0035439C" w:rsidRPr="00683866" w:rsidDel="000C7EA7" w:rsidRDefault="00683866" w:rsidP="0035439C">
            <w:pPr>
              <w:pStyle w:val="TableBody"/>
              <w:rPr>
                <w:del w:id="1673" w:author="RoyYL.Wong" w:date="2015-03-16T10:57:00Z"/>
              </w:rPr>
            </w:pPr>
            <w:del w:id="1674" w:author="RoyYL.Wong" w:date="2015-03-16T10:57:00Z">
              <w:r w:rsidRPr="00683866" w:rsidDel="000C7EA7">
                <w:delText>\\hkdm\bocifs\REPORT\RMD\ERMS\Daily_ERMS_01</w:delText>
              </w:r>
              <w:r w:rsidR="001014EE" w:rsidDel="000C7EA7">
                <w:delText>6</w:delText>
              </w:r>
              <w:r w:rsidR="0035439C" w:rsidRPr="00683866" w:rsidDel="000C7EA7">
                <w:delText>\&lt;YYYY&gt;\&lt;MM&gt;\</w:delText>
              </w:r>
              <w:r w:rsidRPr="00683866" w:rsidDel="000C7EA7">
                <w:delText xml:space="preserve"> R4</w:delText>
              </w:r>
              <w:r w:rsidR="001014EE" w:rsidDel="000C7EA7">
                <w:delText>8</w:delText>
              </w:r>
              <w:r w:rsidRPr="00683866" w:rsidDel="000C7EA7">
                <w:delText>_</w:delText>
              </w:r>
              <w:r w:rsidR="00533623" w:rsidDel="000C7EA7">
                <w:delText xml:space="preserve">Daily Report for </w:delText>
              </w:r>
              <w:r w:rsidR="001014EE" w:rsidDel="000C7EA7">
                <w:delText>Connected Lending Exposure</w:delText>
              </w:r>
              <w:r w:rsidR="0035439C" w:rsidRPr="00683866" w:rsidDel="000C7EA7">
                <w:delText>_YYYYMMDD.xlsx</w:delText>
              </w:r>
            </w:del>
          </w:p>
          <w:p w:rsidR="0035439C" w:rsidRPr="00683866" w:rsidDel="000C7EA7" w:rsidRDefault="0035439C" w:rsidP="0035439C">
            <w:pPr>
              <w:pStyle w:val="TableBody"/>
              <w:rPr>
                <w:del w:id="1675" w:author="RoyYL.Wong" w:date="2015-03-16T10:57:00Z"/>
                <w:color w:val="FF0000"/>
              </w:rPr>
            </w:pPr>
            <w:del w:id="1676" w:author="RoyYL.Wong" w:date="2015-03-16T10:57:00Z">
              <w:r w:rsidRPr="00683866" w:rsidDel="000C7EA7">
                <w:delText>*w</w:delText>
              </w:r>
              <w:r w:rsidRPr="00683866" w:rsidDel="000C7EA7">
                <w:rPr>
                  <w:rFonts w:hint="eastAsia"/>
                </w:rPr>
                <w:delText>here &lt;YYYYMMDD&gt; is a date string of the report date.</w:delText>
              </w:r>
            </w:del>
          </w:p>
        </w:tc>
      </w:tr>
      <w:tr w:rsidR="0035439C" w:rsidDel="000C7EA7" w:rsidTr="0035439C">
        <w:trPr>
          <w:del w:id="1677" w:author="RoyYL.Wong" w:date="2015-03-16T10:57:00Z"/>
        </w:trPr>
        <w:tc>
          <w:tcPr>
            <w:tcW w:w="4261" w:type="dxa"/>
          </w:tcPr>
          <w:p w:rsidR="0035439C" w:rsidDel="000C7EA7" w:rsidRDefault="00670694" w:rsidP="009A4280">
            <w:pPr>
              <w:pStyle w:val="TableContent"/>
              <w:rPr>
                <w:del w:id="1678" w:author="RoyYL.Wong" w:date="2015-03-16T10:57:00Z"/>
              </w:rPr>
            </w:pPr>
            <w:del w:id="1679" w:author="RoyYL.Wong" w:date="2015-03-16T10:57:00Z">
              <w:r w:rsidDel="000C7EA7">
                <w:delText>Dependency</w:delText>
              </w:r>
            </w:del>
          </w:p>
        </w:tc>
        <w:tc>
          <w:tcPr>
            <w:tcW w:w="4261" w:type="dxa"/>
          </w:tcPr>
          <w:p w:rsidR="00AF6E1E" w:rsidDel="000C7EA7" w:rsidRDefault="00335121" w:rsidP="00335121">
            <w:pPr>
              <w:pStyle w:val="TableContent"/>
              <w:rPr>
                <w:del w:id="1680" w:author="RoyYL.Wong" w:date="2015-03-16T10:57:00Z"/>
              </w:rPr>
            </w:pPr>
            <w:del w:id="1681" w:author="RoyYL.Wong" w:date="2015-03-16T10:57:00Z">
              <w:r w:rsidDel="000C7EA7">
                <w:delText xml:space="preserve">All upstream data </w:delText>
              </w:r>
              <w:r w:rsidR="00670694" w:rsidDel="000C7EA7">
                <w:delText xml:space="preserve">is completed loaded to </w:delText>
              </w:r>
              <w:r w:rsidR="006C13AC" w:rsidDel="000C7EA7">
                <w:delText>ERMS DB</w:delText>
              </w:r>
            </w:del>
          </w:p>
        </w:tc>
      </w:tr>
    </w:tbl>
    <w:p w:rsidR="000C7EA7" w:rsidRDefault="000C7EA7" w:rsidP="0035439C">
      <w:pPr>
        <w:rPr>
          <w:ins w:id="1682" w:author="RoyYL.Wong" w:date="2015-03-16T10:57:00Z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PrChange w:id="1683" w:author="RoyYL.Wong" w:date="2015-03-16T10:57:00Z">
          <w:tblPr>
            <w:tblW w:w="104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</w:tblPrChange>
      </w:tblPr>
      <w:tblGrid>
        <w:gridCol w:w="1809"/>
        <w:gridCol w:w="7938"/>
        <w:tblGridChange w:id="1684">
          <w:tblGrid>
            <w:gridCol w:w="1335"/>
            <w:gridCol w:w="9113"/>
          </w:tblGrid>
        </w:tblGridChange>
      </w:tblGrid>
      <w:tr w:rsidR="000C7EA7" w:rsidTr="000C7EA7">
        <w:trPr>
          <w:ins w:id="1685" w:author="RoyYL.Wong" w:date="2015-03-16T10:57:00Z"/>
        </w:trPr>
        <w:tc>
          <w:tcPr>
            <w:tcW w:w="9747" w:type="dxa"/>
            <w:gridSpan w:val="2"/>
            <w:shd w:val="clear" w:color="auto" w:fill="99CCFF"/>
            <w:tcPrChange w:id="1686" w:author="RoyYL.Wong" w:date="2015-03-16T10:57:00Z">
              <w:tcPr>
                <w:tcW w:w="10448" w:type="dxa"/>
                <w:gridSpan w:val="2"/>
                <w:shd w:val="clear" w:color="auto" w:fill="99CCFF"/>
              </w:tcPr>
            </w:tcPrChange>
          </w:tcPr>
          <w:p w:rsidR="000C7EA7" w:rsidRPr="00165428" w:rsidRDefault="000C7EA7" w:rsidP="00AA67FF">
            <w:pPr>
              <w:pStyle w:val="TableHeader"/>
              <w:widowControl w:val="0"/>
              <w:rPr>
                <w:ins w:id="1687" w:author="RoyYL.Wong" w:date="2015-03-16T10:57:00Z"/>
              </w:rPr>
            </w:pPr>
            <w:ins w:id="1688" w:author="RoyYL.Wong" w:date="2015-03-16T10:57:00Z">
              <w:r>
                <w:t xml:space="preserve">ERMS – </w:t>
              </w:r>
              <w:r w:rsidRPr="001E0C48">
                <w:t>LOAN STOCK EXPOSURE MONITORING</w:t>
              </w:r>
            </w:ins>
          </w:p>
        </w:tc>
      </w:tr>
      <w:tr w:rsidR="000C7EA7" w:rsidTr="000C7EA7">
        <w:trPr>
          <w:ins w:id="1689" w:author="RoyYL.Wong" w:date="2015-03-16T10:57:00Z"/>
        </w:trPr>
        <w:tc>
          <w:tcPr>
            <w:tcW w:w="1809" w:type="dxa"/>
            <w:tcPrChange w:id="1690" w:author="RoyYL.Wong" w:date="2015-03-16T10:57:00Z">
              <w:tcPr>
                <w:tcW w:w="1335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691" w:author="RoyYL.Wong" w:date="2015-03-16T10:57:00Z"/>
              </w:rPr>
            </w:pPr>
            <w:ins w:id="1692" w:author="RoyYL.Wong" w:date="2015-03-16T10:57:00Z">
              <w:r>
                <w:t>Schedule Job</w:t>
              </w:r>
            </w:ins>
          </w:p>
        </w:tc>
        <w:tc>
          <w:tcPr>
            <w:tcW w:w="7938" w:type="dxa"/>
            <w:tcPrChange w:id="1693" w:author="RoyYL.Wong" w:date="2015-03-16T10:57:00Z">
              <w:tcPr>
                <w:tcW w:w="9113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694" w:author="RoyYL.Wong" w:date="2015-03-16T10:57:00Z"/>
              </w:rPr>
            </w:pPr>
            <w:ins w:id="1695" w:author="RoyYL.Wong" w:date="2015-03-16T10:57:00Z">
              <w:r w:rsidRPr="00E51104">
                <w:t xml:space="preserve">ERMS – </w:t>
              </w:r>
              <w:r>
                <w:t>Loan Stock Exposure Monitoring</w:t>
              </w:r>
            </w:ins>
          </w:p>
        </w:tc>
      </w:tr>
      <w:tr w:rsidR="000C7EA7" w:rsidTr="000C7EA7">
        <w:trPr>
          <w:ins w:id="1696" w:author="RoyYL.Wong" w:date="2015-03-16T10:57:00Z"/>
        </w:trPr>
        <w:tc>
          <w:tcPr>
            <w:tcW w:w="1809" w:type="dxa"/>
            <w:tcPrChange w:id="1697" w:author="RoyYL.Wong" w:date="2015-03-16T10:57:00Z">
              <w:tcPr>
                <w:tcW w:w="1335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698" w:author="RoyYL.Wong" w:date="2015-03-16T10:57:00Z"/>
              </w:rPr>
            </w:pPr>
            <w:ins w:id="1699" w:author="RoyYL.Wong" w:date="2015-03-16T10:57:00Z">
              <w:r>
                <w:t>Job Description</w:t>
              </w:r>
            </w:ins>
          </w:p>
        </w:tc>
        <w:tc>
          <w:tcPr>
            <w:tcW w:w="7938" w:type="dxa"/>
            <w:tcPrChange w:id="1700" w:author="RoyYL.Wong" w:date="2015-03-16T10:57:00Z">
              <w:tcPr>
                <w:tcW w:w="9113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701" w:author="RoyYL.Wong" w:date="2015-03-16T10:57:00Z"/>
              </w:rPr>
            </w:pPr>
            <w:ins w:id="1702" w:author="RoyYL.Wong" w:date="2015-03-16T10:57:00Z">
              <w:r w:rsidRPr="00E51104">
                <w:t xml:space="preserve">Generate the ERMS – </w:t>
              </w:r>
              <w:r>
                <w:t>Loan Stock Exposure Monitoring</w:t>
              </w:r>
            </w:ins>
          </w:p>
        </w:tc>
      </w:tr>
      <w:tr w:rsidR="000C7EA7" w:rsidTr="000C7EA7">
        <w:trPr>
          <w:ins w:id="1703" w:author="RoyYL.Wong" w:date="2015-03-16T10:57:00Z"/>
        </w:trPr>
        <w:tc>
          <w:tcPr>
            <w:tcW w:w="1809" w:type="dxa"/>
            <w:tcPrChange w:id="1704" w:author="RoyYL.Wong" w:date="2015-03-16T10:57:00Z">
              <w:tcPr>
                <w:tcW w:w="1335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705" w:author="RoyYL.Wong" w:date="2015-03-16T10:57:00Z"/>
              </w:rPr>
            </w:pPr>
            <w:ins w:id="1706" w:author="RoyYL.Wong" w:date="2015-03-16T10:57:00Z">
              <w:r>
                <w:t>Schedule Date Time</w:t>
              </w:r>
            </w:ins>
          </w:p>
        </w:tc>
        <w:tc>
          <w:tcPr>
            <w:tcW w:w="7938" w:type="dxa"/>
            <w:tcPrChange w:id="1707" w:author="RoyYL.Wong" w:date="2015-03-16T10:57:00Z">
              <w:tcPr>
                <w:tcW w:w="9113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708" w:author="RoyYL.Wong" w:date="2015-03-16T10:57:00Z"/>
              </w:rPr>
            </w:pPr>
            <w:ins w:id="1709" w:author="RoyYL.Wong" w:date="2015-03-16T10:57:00Z">
              <w:r w:rsidRPr="00E51104">
                <w:t xml:space="preserve">Mon – Fri </w:t>
              </w:r>
              <w:r>
                <w:t>early start at 10</w:t>
              </w:r>
              <w:r w:rsidRPr="00E51104">
                <w:t>:00</w:t>
              </w:r>
              <w:r>
                <w:t xml:space="preserve"> by control-m dependency</w:t>
              </w:r>
            </w:ins>
          </w:p>
        </w:tc>
      </w:tr>
      <w:tr w:rsidR="000C7EA7" w:rsidTr="000C7EA7">
        <w:trPr>
          <w:ins w:id="1710" w:author="RoyYL.Wong" w:date="2015-03-16T10:57:00Z"/>
        </w:trPr>
        <w:tc>
          <w:tcPr>
            <w:tcW w:w="1809" w:type="dxa"/>
            <w:tcPrChange w:id="1711" w:author="RoyYL.Wong" w:date="2015-03-16T10:57:00Z">
              <w:tcPr>
                <w:tcW w:w="1335" w:type="dxa"/>
              </w:tcPr>
            </w:tcPrChange>
          </w:tcPr>
          <w:p w:rsidR="000C7EA7" w:rsidRPr="00464A0D" w:rsidRDefault="000C7EA7" w:rsidP="00AA67FF">
            <w:pPr>
              <w:pStyle w:val="TableBody"/>
              <w:widowControl w:val="0"/>
              <w:rPr>
                <w:ins w:id="1712" w:author="RoyYL.Wong" w:date="2015-03-16T10:57:00Z"/>
              </w:rPr>
            </w:pPr>
            <w:ins w:id="1713" w:author="RoyYL.Wong" w:date="2015-03-16T10:57:00Z">
              <w:r w:rsidRPr="00464A0D">
                <w:t>Report Location</w:t>
              </w:r>
            </w:ins>
          </w:p>
        </w:tc>
        <w:tc>
          <w:tcPr>
            <w:tcW w:w="7938" w:type="dxa"/>
            <w:tcPrChange w:id="1714" w:author="RoyYL.Wong" w:date="2015-03-16T10:57:00Z">
              <w:tcPr>
                <w:tcW w:w="9113" w:type="dxa"/>
              </w:tcPr>
            </w:tcPrChange>
          </w:tcPr>
          <w:p w:rsidR="000C7EA7" w:rsidRPr="00464A0D" w:rsidRDefault="000C7EA7" w:rsidP="00AA67FF">
            <w:pPr>
              <w:pStyle w:val="TableBody"/>
              <w:rPr>
                <w:ins w:id="1715" w:author="RoyYL.Wong" w:date="2015-03-16T10:57:00Z"/>
              </w:rPr>
            </w:pPr>
            <w:ins w:id="1716" w:author="RoyYL.Wong" w:date="2015-03-16T10:57:00Z">
              <w:r w:rsidRPr="00464A0D">
                <w:t>Report data should be populated to corresponding report table which allow user to retrieve in the ERMS web Daily Monitoring/LOAN STOCK EXPOSURE MONITORING and export to excel</w:t>
              </w:r>
            </w:ins>
          </w:p>
        </w:tc>
      </w:tr>
      <w:tr w:rsidR="000C7EA7" w:rsidTr="000C7EA7">
        <w:trPr>
          <w:ins w:id="1717" w:author="RoyYL.Wong" w:date="2015-03-16T10:57:00Z"/>
        </w:trPr>
        <w:tc>
          <w:tcPr>
            <w:tcW w:w="1809" w:type="dxa"/>
            <w:tcPrChange w:id="1718" w:author="RoyYL.Wong" w:date="2015-03-16T10:57:00Z">
              <w:tcPr>
                <w:tcW w:w="1335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719" w:author="RoyYL.Wong" w:date="2015-03-16T10:57:00Z"/>
              </w:rPr>
            </w:pPr>
            <w:ins w:id="1720" w:author="RoyYL.Wong" w:date="2015-03-16T10:57:00Z">
              <w:r>
                <w:t>Dependency</w:t>
              </w:r>
            </w:ins>
          </w:p>
        </w:tc>
        <w:tc>
          <w:tcPr>
            <w:tcW w:w="7938" w:type="dxa"/>
            <w:tcPrChange w:id="1721" w:author="RoyYL.Wong" w:date="2015-03-16T10:57:00Z">
              <w:tcPr>
                <w:tcW w:w="9113" w:type="dxa"/>
              </w:tcPr>
            </w:tcPrChange>
          </w:tcPr>
          <w:p w:rsidR="000C7EA7" w:rsidRDefault="000C7EA7" w:rsidP="00AA67FF">
            <w:pPr>
              <w:pStyle w:val="TableContent"/>
              <w:widowControl w:val="0"/>
              <w:rPr>
                <w:ins w:id="1722" w:author="RoyYL.Wong" w:date="2015-03-16T10:57:00Z"/>
              </w:rPr>
            </w:pPr>
            <w:ins w:id="1723" w:author="RoyYL.Wong" w:date="2015-03-16T10:57:00Z">
              <w:r>
                <w:t>All upstream data is completed loaded to ERMS DB</w:t>
              </w:r>
            </w:ins>
          </w:p>
        </w:tc>
      </w:tr>
    </w:tbl>
    <w:p w:rsidR="0035439C" w:rsidRDefault="0035439C" w:rsidP="0035439C"/>
    <w:p w:rsidR="001539DF" w:rsidRPr="00B376AE" w:rsidRDefault="001539DF" w:rsidP="00B376AE">
      <w:pPr>
        <w:pStyle w:val="Session3"/>
      </w:pPr>
      <w:bookmarkStart w:id="1724" w:name="_Toc380011055"/>
      <w:bookmarkStart w:id="1725" w:name="_Toc413924372"/>
      <w:r w:rsidRPr="00B376AE">
        <w:rPr>
          <w:rFonts w:hint="eastAsia"/>
        </w:rPr>
        <w:lastRenderedPageBreak/>
        <w:t>Report Delivery Email Notification</w:t>
      </w:r>
      <w:bookmarkEnd w:id="1724"/>
      <w:bookmarkEnd w:id="1725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9"/>
        <w:gridCol w:w="7705"/>
      </w:tblGrid>
      <w:tr w:rsidR="00E01BFE" w:rsidTr="0063581A">
        <w:tc>
          <w:tcPr>
            <w:tcW w:w="2268" w:type="dxa"/>
            <w:shd w:val="clear" w:color="auto" w:fill="99CCFF"/>
          </w:tcPr>
          <w:p w:rsidR="00E01BFE" w:rsidRDefault="00E01BFE" w:rsidP="0063581A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Item</w:t>
            </w:r>
          </w:p>
        </w:tc>
        <w:tc>
          <w:tcPr>
            <w:tcW w:w="7262" w:type="dxa"/>
            <w:shd w:val="clear" w:color="auto" w:fill="99CCFF"/>
          </w:tcPr>
          <w:p w:rsidR="00E01BFE" w:rsidRDefault="00E01BFE" w:rsidP="0063581A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Item Content</w:t>
            </w:r>
          </w:p>
        </w:tc>
      </w:tr>
      <w:tr w:rsidR="00E01BFE" w:rsidTr="0063581A">
        <w:tc>
          <w:tcPr>
            <w:tcW w:w="2268" w:type="dxa"/>
          </w:tcPr>
          <w:p w:rsidR="00E01BFE" w:rsidRDefault="00E01BFE" w:rsidP="0063581A">
            <w:pPr>
              <w:rPr>
                <w:rFonts w:cs="Arial"/>
              </w:rPr>
            </w:pPr>
            <w:r>
              <w:rPr>
                <w:rFonts w:cs="Arial" w:hint="eastAsia"/>
              </w:rPr>
              <w:t>Email Subject</w:t>
            </w:r>
          </w:p>
        </w:tc>
        <w:tc>
          <w:tcPr>
            <w:tcW w:w="7262" w:type="dxa"/>
          </w:tcPr>
          <w:p w:rsidR="00E01BFE" w:rsidRDefault="00E01BFE" w:rsidP="00E01BF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del w:id="1726" w:author="RoyYL.Wong" w:date="2015-03-16T11:01:00Z">
              <w:r w:rsidRPr="00683866" w:rsidDel="007C68BD">
                <w:delText>R4</w:delText>
              </w:r>
              <w:r w:rsidDel="007C68BD">
                <w:delText>8</w:delText>
              </w:r>
              <w:r w:rsidRPr="00683866" w:rsidDel="007C68BD">
                <w:delText>_</w:delText>
              </w:r>
            </w:del>
            <w:r>
              <w:t xml:space="preserve">Daily Report for </w:t>
            </w:r>
            <w:ins w:id="1727" w:author="RoyYL.Wong" w:date="2015-03-16T11:01:00Z">
              <w:r w:rsidR="007C68BD">
                <w:t>Loan Stock Exposure</w:t>
              </w:r>
            </w:ins>
            <w:del w:id="1728" w:author="RoyYL.Wong" w:date="2015-03-16T11:01:00Z">
              <w:r w:rsidDel="007C68BD">
                <w:delText>Connected Lending</w:delText>
              </w:r>
            </w:del>
            <w:r>
              <w:t xml:space="preserve"> </w:t>
            </w:r>
            <w:proofErr w:type="spellStart"/>
            <w:r>
              <w:t>Exposure</w:t>
            </w:r>
            <w:r w:rsidRPr="00683866">
              <w:t>_YYYYMMDD</w:t>
            </w:r>
            <w:proofErr w:type="spellEnd"/>
            <w:r>
              <w:rPr>
                <w:rFonts w:cs="Arial" w:hint="eastAsia"/>
              </w:rPr>
              <w:t xml:space="preserve">  </w:t>
            </w:r>
          </w:p>
        </w:tc>
      </w:tr>
      <w:tr w:rsidR="00E01BFE" w:rsidTr="0063581A">
        <w:tc>
          <w:tcPr>
            <w:tcW w:w="2268" w:type="dxa"/>
          </w:tcPr>
          <w:p w:rsidR="00E01BFE" w:rsidRDefault="00E01BFE" w:rsidP="0063581A">
            <w:pPr>
              <w:rPr>
                <w:rFonts w:cs="Arial"/>
              </w:rPr>
            </w:pPr>
            <w:r>
              <w:rPr>
                <w:rFonts w:cs="Arial" w:hint="eastAsia"/>
              </w:rPr>
              <w:t>Email Message</w:t>
            </w:r>
          </w:p>
        </w:tc>
        <w:tc>
          <w:tcPr>
            <w:tcW w:w="7262" w:type="dxa"/>
          </w:tcPr>
          <w:p w:rsidR="00E01BFE" w:rsidRDefault="00E01BFE" w:rsidP="0063581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683866">
              <w:t>\\hkdm\bocifs\REPORT\RMD\ERMS\Daily_ERMS_01</w:t>
            </w:r>
            <w:ins w:id="1729" w:author="RoyYL.Wong" w:date="2015-03-16T11:01:00Z">
              <w:r w:rsidR="007C68BD">
                <w:t>4</w:t>
              </w:r>
            </w:ins>
            <w:del w:id="1730" w:author="RoyYL.Wong" w:date="2015-03-16T11:01:00Z">
              <w:r w:rsidDel="007C68BD">
                <w:delText>6</w:delText>
              </w:r>
            </w:del>
            <w:r w:rsidRPr="00683866">
              <w:t xml:space="preserve">\&lt;YYYY&gt;\&lt;MM&gt;\ </w:t>
            </w:r>
            <w:del w:id="1731" w:author="RoyYL.Wong" w:date="2015-03-16T11:01:00Z">
              <w:r w:rsidRPr="00683866" w:rsidDel="007C68BD">
                <w:delText>R4</w:delText>
              </w:r>
              <w:r w:rsidDel="007C68BD">
                <w:delText>8</w:delText>
              </w:r>
              <w:r w:rsidRPr="00683866" w:rsidDel="007C68BD">
                <w:delText>_</w:delText>
              </w:r>
            </w:del>
            <w:r>
              <w:t xml:space="preserve">Daily Report for </w:t>
            </w:r>
            <w:ins w:id="1732" w:author="RoyYL.Wong" w:date="2015-03-16T11:01:00Z">
              <w:r w:rsidR="007C68BD">
                <w:t>Loan Stock</w:t>
              </w:r>
            </w:ins>
            <w:del w:id="1733" w:author="RoyYL.Wong" w:date="2015-03-16T11:01:00Z">
              <w:r w:rsidDel="007C68BD">
                <w:delText>Connected Lending</w:delText>
              </w:r>
            </w:del>
            <w:r>
              <w:t xml:space="preserve"> Exposure</w:t>
            </w:r>
            <w:r w:rsidRPr="00683866">
              <w:t>_YYYYMMDD.xlsx</w:t>
            </w:r>
          </w:p>
        </w:tc>
      </w:tr>
      <w:tr w:rsidR="00E01BFE" w:rsidTr="0063581A">
        <w:tc>
          <w:tcPr>
            <w:tcW w:w="2268" w:type="dxa"/>
          </w:tcPr>
          <w:p w:rsidR="00E01BFE" w:rsidRDefault="00E01BFE" w:rsidP="0063581A">
            <w:pPr>
              <w:rPr>
                <w:rFonts w:cs="Arial"/>
              </w:rPr>
            </w:pPr>
            <w:r>
              <w:rPr>
                <w:rFonts w:cs="Arial" w:hint="eastAsia"/>
              </w:rPr>
              <w:t>Email From</w:t>
            </w:r>
          </w:p>
        </w:tc>
        <w:tc>
          <w:tcPr>
            <w:tcW w:w="7262" w:type="dxa"/>
          </w:tcPr>
          <w:p w:rsidR="00E01BFE" w:rsidRPr="00A47003" w:rsidRDefault="00716A62" w:rsidP="00E01BF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t>&lt;s</w:t>
            </w:r>
            <w:hyperlink r:id="rId15" w:history="1">
              <w:r w:rsidR="00A33998" w:rsidRPr="00A33998">
                <w:rPr>
                  <w:rStyle w:val="Hyperlink"/>
                  <w:rFonts w:cs="Arial"/>
                  <w:color w:val="auto"/>
                  <w:u w:val="none"/>
                </w:rPr>
                <w:t>ystem</w:t>
              </w:r>
            </w:hyperlink>
            <w:r w:rsidR="00A33998" w:rsidRPr="00A33998">
              <w:t xml:space="preserve"> configuration&gt;</w:t>
            </w:r>
          </w:p>
        </w:tc>
      </w:tr>
      <w:tr w:rsidR="00E01BFE" w:rsidTr="0063581A">
        <w:tc>
          <w:tcPr>
            <w:tcW w:w="2268" w:type="dxa"/>
          </w:tcPr>
          <w:p w:rsidR="00E01BFE" w:rsidRDefault="00E01BFE" w:rsidP="0063581A">
            <w:pPr>
              <w:rPr>
                <w:rFonts w:cs="Arial"/>
              </w:rPr>
            </w:pPr>
            <w:r>
              <w:rPr>
                <w:rFonts w:cs="Arial" w:hint="eastAsia"/>
              </w:rPr>
              <w:t>Email To</w:t>
            </w:r>
          </w:p>
        </w:tc>
        <w:tc>
          <w:tcPr>
            <w:tcW w:w="7262" w:type="dxa"/>
          </w:tcPr>
          <w:p w:rsidR="00E01BFE" w:rsidRPr="00A47003" w:rsidRDefault="00A33998" w:rsidP="0063581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A33998">
              <w:t>&lt;s</w:t>
            </w:r>
            <w:hyperlink r:id="rId16" w:history="1">
              <w:r w:rsidRPr="00A33998">
                <w:rPr>
                  <w:rStyle w:val="Hyperlink"/>
                  <w:rFonts w:cs="Arial"/>
                  <w:color w:val="auto"/>
                  <w:u w:val="none"/>
                </w:rPr>
                <w:t>ystem</w:t>
              </w:r>
            </w:hyperlink>
            <w:r w:rsidRPr="00A33998">
              <w:t xml:space="preserve"> configuration&gt;</w:t>
            </w:r>
          </w:p>
        </w:tc>
      </w:tr>
    </w:tbl>
    <w:p w:rsidR="0035439C" w:rsidDel="00DC031B" w:rsidRDefault="001539DF" w:rsidP="00D928AA">
      <w:pPr>
        <w:pStyle w:val="Session2"/>
        <w:rPr>
          <w:del w:id="1734" w:author="RoyYL.Wong" w:date="2015-03-16T11:00:00Z"/>
        </w:rPr>
      </w:pPr>
      <w:bookmarkStart w:id="1735" w:name="_Toc318875888"/>
      <w:bookmarkStart w:id="1736" w:name="_Toc380051384"/>
      <w:bookmarkStart w:id="1737" w:name="_Toc413924373"/>
      <w:del w:id="1738" w:author="RoyYL.Wong" w:date="2015-03-16T11:00:00Z">
        <w:r w:rsidRPr="00D928AA" w:rsidDel="00DC031B">
          <w:delText>Supportability</w:delText>
        </w:r>
        <w:bookmarkEnd w:id="1735"/>
        <w:bookmarkEnd w:id="1736"/>
        <w:bookmarkEnd w:id="1737"/>
      </w:del>
    </w:p>
    <w:p w:rsidR="0035439C" w:rsidDel="00DC031B" w:rsidRDefault="00A04990" w:rsidP="00D928AA">
      <w:pPr>
        <w:pStyle w:val="Session3"/>
        <w:rPr>
          <w:del w:id="1739" w:author="RoyYL.Wong" w:date="2015-03-16T11:00:00Z"/>
        </w:rPr>
      </w:pPr>
      <w:bookmarkStart w:id="1740" w:name="_Toc413924374"/>
      <w:del w:id="1741" w:author="RoyYL.Wong" w:date="2015-03-16T11:00:00Z">
        <w:r w:rsidDel="00DC031B">
          <w:delText>Report</w:delText>
        </w:r>
        <w:bookmarkEnd w:id="1740"/>
      </w:del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35439C" w:rsidDel="00DC031B" w:rsidTr="009A4280">
        <w:trPr>
          <w:del w:id="1742" w:author="RoyYL.Wong" w:date="2015-03-16T11:00:00Z"/>
        </w:trPr>
        <w:tc>
          <w:tcPr>
            <w:tcW w:w="8522" w:type="dxa"/>
            <w:gridSpan w:val="2"/>
            <w:shd w:val="clear" w:color="auto" w:fill="99CCFF"/>
          </w:tcPr>
          <w:p w:rsidR="0035439C" w:rsidRPr="00165428" w:rsidDel="00DC031B" w:rsidRDefault="0035439C" w:rsidP="009A4280">
            <w:pPr>
              <w:pStyle w:val="TableHeader"/>
              <w:rPr>
                <w:del w:id="1743" w:author="RoyYL.Wong" w:date="2015-03-16T11:00:00Z"/>
              </w:rPr>
            </w:pPr>
            <w:del w:id="1744" w:author="RoyYL.Wong" w:date="2015-03-16T11:00:00Z">
              <w:r w:rsidDel="00DC031B">
                <w:delText xml:space="preserve">ERMS </w:delText>
              </w:r>
              <w:r w:rsidR="00411290" w:rsidDel="00DC031B">
                <w:delText>–</w:delText>
              </w:r>
              <w:r w:rsidDel="00DC031B">
                <w:delText xml:space="preserve"> </w:delText>
              </w:r>
              <w:r w:rsidR="00411290" w:rsidDel="00DC031B">
                <w:delText xml:space="preserve">Daily </w:delText>
              </w:r>
              <w:r w:rsidR="00DA2610" w:rsidDel="00DC031B">
                <w:delText>Limit and Exposure Details Report</w:delText>
              </w:r>
            </w:del>
          </w:p>
        </w:tc>
      </w:tr>
      <w:tr w:rsidR="00447C15" w:rsidDel="00DC031B" w:rsidTr="009A4280">
        <w:trPr>
          <w:del w:id="1745" w:author="RoyYL.Wong" w:date="2015-03-16T11:00:00Z"/>
        </w:trPr>
        <w:tc>
          <w:tcPr>
            <w:tcW w:w="4261" w:type="dxa"/>
          </w:tcPr>
          <w:p w:rsidR="00447C15" w:rsidDel="00DC031B" w:rsidRDefault="00447C15" w:rsidP="009A4280">
            <w:pPr>
              <w:pStyle w:val="TableContent"/>
              <w:rPr>
                <w:del w:id="1746" w:author="RoyYL.Wong" w:date="2015-03-16T11:00:00Z"/>
              </w:rPr>
            </w:pPr>
            <w:del w:id="1747" w:author="RoyYL.Wong" w:date="2015-03-16T11:00:00Z">
              <w:r w:rsidDel="00DC031B">
                <w:delText xml:space="preserve">User Expected Report Ready Time </w:delText>
              </w:r>
            </w:del>
          </w:p>
        </w:tc>
        <w:tc>
          <w:tcPr>
            <w:tcW w:w="4261" w:type="dxa"/>
          </w:tcPr>
          <w:p w:rsidR="00447C15" w:rsidDel="00DC031B" w:rsidRDefault="00447C15" w:rsidP="00954338">
            <w:pPr>
              <w:pStyle w:val="TableContent"/>
              <w:rPr>
                <w:del w:id="1748" w:author="RoyYL.Wong" w:date="2015-03-16T11:00:00Z"/>
              </w:rPr>
            </w:pPr>
            <w:del w:id="1749" w:author="RoyYL.Wong" w:date="2015-03-16T11:00:00Z">
              <w:r w:rsidRPr="00E51104" w:rsidDel="00DC031B">
                <w:delText xml:space="preserve">Mon – Fri </w:delText>
              </w:r>
              <w:r w:rsidR="00954338" w:rsidDel="00DC031B">
                <w:delText>11</w:delText>
              </w:r>
              <w:r w:rsidRPr="00E51104" w:rsidDel="00DC031B">
                <w:delText>:</w:delText>
              </w:r>
              <w:r w:rsidR="00954338" w:rsidDel="00DC031B">
                <w:delText>55 AM</w:delText>
              </w:r>
              <w:r w:rsidR="00EA201C" w:rsidDel="00DC031B">
                <w:delText xml:space="preserve"> </w:delText>
              </w:r>
              <w:r w:rsidR="00EA201C" w:rsidRPr="00EA201C" w:rsidDel="00DC031B">
                <w:rPr>
                  <w:color w:val="FF0000"/>
                </w:rPr>
                <w:delText>[</w:delText>
              </w:r>
              <w:r w:rsidR="00954338" w:rsidDel="00DC031B">
                <w:rPr>
                  <w:color w:val="FF0000"/>
                </w:rPr>
                <w:delText>TBC</w:delText>
              </w:r>
              <w:r w:rsidR="00EA201C" w:rsidRPr="00EA201C" w:rsidDel="00DC031B">
                <w:rPr>
                  <w:color w:val="FF0000"/>
                </w:rPr>
                <w:delText>]</w:delText>
              </w:r>
            </w:del>
          </w:p>
        </w:tc>
      </w:tr>
      <w:tr w:rsidR="00447C15" w:rsidDel="00DC031B" w:rsidTr="009A4280">
        <w:trPr>
          <w:del w:id="1750" w:author="RoyYL.Wong" w:date="2015-03-16T11:00:00Z"/>
        </w:trPr>
        <w:tc>
          <w:tcPr>
            <w:tcW w:w="4261" w:type="dxa"/>
          </w:tcPr>
          <w:p w:rsidR="00447C15" w:rsidDel="00DC031B" w:rsidRDefault="00447C15" w:rsidP="009A4280">
            <w:pPr>
              <w:pStyle w:val="TableContent"/>
              <w:rPr>
                <w:del w:id="1751" w:author="RoyYL.Wong" w:date="2015-03-16T11:00:00Z"/>
              </w:rPr>
            </w:pPr>
            <w:del w:id="1752" w:author="RoyYL.Wong" w:date="2015-03-16T11:00:00Z">
              <w:r w:rsidDel="00DC031B">
                <w:delText>End User</w:delText>
              </w:r>
            </w:del>
          </w:p>
        </w:tc>
        <w:tc>
          <w:tcPr>
            <w:tcW w:w="4261" w:type="dxa"/>
          </w:tcPr>
          <w:p w:rsidR="00447C15" w:rsidRPr="00C9391F" w:rsidDel="00DC031B" w:rsidRDefault="00AE1369" w:rsidP="004B4D25">
            <w:pPr>
              <w:pStyle w:val="TableContent"/>
              <w:widowControl/>
              <w:rPr>
                <w:del w:id="1753" w:author="RoyYL.Wong" w:date="2015-03-16T11:00:00Z"/>
              </w:rPr>
            </w:pPr>
            <w:del w:id="1754" w:author="RoyYL.Wong" w:date="2015-03-16T11:00:00Z">
              <w:r w:rsidRPr="00AE1369" w:rsidDel="00DC031B">
                <w:delText>Credit Officer</w:delText>
              </w:r>
            </w:del>
          </w:p>
        </w:tc>
      </w:tr>
      <w:tr w:rsidR="00DB6AB8" w:rsidDel="00DC031B" w:rsidTr="009A4280">
        <w:trPr>
          <w:del w:id="1755" w:author="RoyYL.Wong" w:date="2015-03-16T11:00:00Z"/>
        </w:trPr>
        <w:tc>
          <w:tcPr>
            <w:tcW w:w="4261" w:type="dxa"/>
          </w:tcPr>
          <w:p w:rsidR="00DB6AB8" w:rsidDel="00DC031B" w:rsidRDefault="00DB6AB8" w:rsidP="00BF0082">
            <w:pPr>
              <w:pStyle w:val="TableContent"/>
              <w:rPr>
                <w:del w:id="1756" w:author="RoyYL.Wong" w:date="2015-03-16T11:00:00Z"/>
              </w:rPr>
            </w:pPr>
            <w:del w:id="1757" w:author="RoyYL.Wong" w:date="2015-03-16T11:00:00Z">
              <w:r w:rsidDel="00DC031B">
                <w:delText>Supportability for backdate Report Regenerate without data load</w:delText>
              </w:r>
            </w:del>
          </w:p>
        </w:tc>
        <w:tc>
          <w:tcPr>
            <w:tcW w:w="4261" w:type="dxa"/>
          </w:tcPr>
          <w:p w:rsidR="00DB6AB8" w:rsidRPr="00AD44E1" w:rsidDel="00DC031B" w:rsidRDefault="00DB6AB8" w:rsidP="00BF0082">
            <w:pPr>
              <w:pStyle w:val="TableContent"/>
              <w:rPr>
                <w:del w:id="1758" w:author="RoyYL.Wong" w:date="2015-03-16T11:00:00Z"/>
              </w:rPr>
            </w:pPr>
            <w:del w:id="1759" w:author="RoyYL.Wong" w:date="2015-03-16T11:00:00Z">
              <w:r w:rsidDel="00DC031B">
                <w:delText xml:space="preserve">Refer to </w:delText>
              </w:r>
              <w:r w:rsidRPr="00757C14" w:rsidDel="00DC031B">
                <w:rPr>
                  <w:i/>
                </w:rPr>
                <w:delText>Backdate Regeneration</w:delText>
              </w:r>
              <w:r w:rsidDel="00DC031B">
                <w:delText xml:space="preserve"> section in </w:delText>
              </w:r>
              <w:r w:rsidRPr="00757C14" w:rsidDel="00DC031B">
                <w:rPr>
                  <w:i/>
                </w:rPr>
                <w:delText>Functional Specification - ERMS Master</w:delText>
              </w:r>
              <w:r w:rsidRPr="00AD44E1" w:rsidDel="00DC031B">
                <w:delText xml:space="preserve"> </w:delText>
              </w:r>
              <w:r w:rsidDel="00DC031B">
                <w:delText>doc</w:delText>
              </w:r>
            </w:del>
          </w:p>
        </w:tc>
      </w:tr>
      <w:tr w:rsidR="00DB6AB8" w:rsidDel="00DC031B" w:rsidTr="009A4280">
        <w:trPr>
          <w:del w:id="1760" w:author="RoyYL.Wong" w:date="2015-03-16T11:00:00Z"/>
        </w:trPr>
        <w:tc>
          <w:tcPr>
            <w:tcW w:w="4261" w:type="dxa"/>
          </w:tcPr>
          <w:p w:rsidR="00DB6AB8" w:rsidDel="00DC031B" w:rsidRDefault="00DB6AB8" w:rsidP="00BF0082">
            <w:pPr>
              <w:pStyle w:val="TableContent"/>
              <w:rPr>
                <w:del w:id="1761" w:author="RoyYL.Wong" w:date="2015-03-16T11:00:00Z"/>
              </w:rPr>
            </w:pPr>
            <w:del w:id="1762" w:author="RoyYL.Wong" w:date="2015-03-16T11:00:00Z">
              <w:r w:rsidDel="00DC031B">
                <w:delText>Supportability for backdate data load for Report Regenerate</w:delText>
              </w:r>
            </w:del>
          </w:p>
        </w:tc>
        <w:tc>
          <w:tcPr>
            <w:tcW w:w="4261" w:type="dxa"/>
          </w:tcPr>
          <w:p w:rsidR="00DB6AB8" w:rsidRPr="00947746" w:rsidDel="00DC031B" w:rsidRDefault="00DB6AB8" w:rsidP="00BF0082">
            <w:pPr>
              <w:pStyle w:val="TableContent"/>
              <w:widowControl/>
              <w:rPr>
                <w:del w:id="1763" w:author="RoyYL.Wong" w:date="2015-03-16T11:00:00Z"/>
                <w:color w:val="00B0F0"/>
              </w:rPr>
            </w:pPr>
            <w:del w:id="1764" w:author="RoyYL.Wong" w:date="2015-03-16T11:00:00Z">
              <w:r w:rsidDel="00DC031B">
                <w:delText xml:space="preserve">Refer to </w:delText>
              </w:r>
              <w:r w:rsidRPr="006112EC" w:rsidDel="00DC031B">
                <w:rPr>
                  <w:i/>
                </w:rPr>
                <w:delText>Backdate Regeneration</w:delText>
              </w:r>
              <w:r w:rsidDel="00DC031B">
                <w:delText xml:space="preserve"> section in </w:delText>
              </w:r>
              <w:r w:rsidRPr="0060129A" w:rsidDel="00DC031B">
                <w:rPr>
                  <w:i/>
                </w:rPr>
                <w:delText>Functional Specification - ERMS Master</w:delText>
              </w:r>
              <w:r w:rsidRPr="00A06AB8" w:rsidDel="00DC031B">
                <w:delText xml:space="preserve"> </w:delText>
              </w:r>
              <w:r w:rsidDel="00DC031B">
                <w:delText>doc</w:delText>
              </w:r>
            </w:del>
          </w:p>
        </w:tc>
      </w:tr>
      <w:tr w:rsidR="00DB6AB8" w:rsidDel="00DC031B" w:rsidTr="009A4280">
        <w:trPr>
          <w:del w:id="1765" w:author="RoyYL.Wong" w:date="2015-03-16T11:00:00Z"/>
        </w:trPr>
        <w:tc>
          <w:tcPr>
            <w:tcW w:w="4261" w:type="dxa"/>
          </w:tcPr>
          <w:p w:rsidR="00DB6AB8" w:rsidDel="00DC031B" w:rsidRDefault="00DB6AB8" w:rsidP="00BF0082">
            <w:pPr>
              <w:pStyle w:val="TableContent"/>
              <w:rPr>
                <w:del w:id="1766" w:author="RoyYL.Wong" w:date="2015-03-16T11:00:00Z"/>
              </w:rPr>
            </w:pPr>
            <w:del w:id="1767" w:author="RoyYL.Wong" w:date="2015-03-16T11:00:00Z">
              <w:r w:rsidDel="00DC031B">
                <w:delText>Retention Period</w:delText>
              </w:r>
            </w:del>
          </w:p>
        </w:tc>
        <w:tc>
          <w:tcPr>
            <w:tcW w:w="4261" w:type="dxa"/>
          </w:tcPr>
          <w:p w:rsidR="00DB6AB8" w:rsidDel="00DC031B" w:rsidRDefault="00DB6AB8" w:rsidP="00BF0082">
            <w:pPr>
              <w:pStyle w:val="TableContent"/>
              <w:rPr>
                <w:del w:id="1768" w:author="RoyYL.Wong" w:date="2015-03-16T11:00:00Z"/>
              </w:rPr>
            </w:pPr>
            <w:del w:id="1769" w:author="RoyYL.Wong" w:date="2015-03-16T11:00:00Z">
              <w:r w:rsidDel="00DC031B">
                <w:delText xml:space="preserve">Refer to </w:delText>
              </w:r>
              <w:r w:rsidDel="00DC031B">
                <w:rPr>
                  <w:i/>
                </w:rPr>
                <w:delText>Retention Period</w:delText>
              </w:r>
              <w:r w:rsidDel="00DC031B">
                <w:delText xml:space="preserve"> section in </w:delText>
              </w:r>
              <w:r w:rsidRPr="0060129A" w:rsidDel="00DC031B">
                <w:rPr>
                  <w:i/>
                </w:rPr>
                <w:delText>Functional Specification - ERMS Master</w:delText>
              </w:r>
              <w:r w:rsidDel="00DC031B">
                <w:rPr>
                  <w:i/>
                </w:rPr>
                <w:delText xml:space="preserve"> </w:delText>
              </w:r>
              <w:r w:rsidRPr="00757C14" w:rsidDel="00DC031B">
                <w:delText>doc</w:delText>
              </w:r>
            </w:del>
          </w:p>
        </w:tc>
      </w:tr>
    </w:tbl>
    <w:p w:rsidR="00DC031B" w:rsidRPr="00B376AE" w:rsidRDefault="00DC031B" w:rsidP="00DC031B">
      <w:pPr>
        <w:pStyle w:val="Session3"/>
        <w:numPr>
          <w:ilvl w:val="2"/>
          <w:numId w:val="1"/>
        </w:numPr>
        <w:rPr>
          <w:ins w:id="1770" w:author="RoyYL.Wong" w:date="2015-03-16T11:00:00Z"/>
        </w:rPr>
      </w:pPr>
      <w:bookmarkStart w:id="1771" w:name="_Toc413924375"/>
      <w:bookmarkStart w:id="1772" w:name="_Toc383089238"/>
      <w:ins w:id="1773" w:author="RoyYL.Wong" w:date="2015-03-16T11:00:00Z">
        <w:r w:rsidRPr="00B376AE">
          <w:rPr>
            <w:rFonts w:hint="eastAsia"/>
          </w:rPr>
          <w:t>Report Delivery Email Notification</w:t>
        </w:r>
        <w:bookmarkEnd w:id="1772"/>
      </w:ins>
    </w:p>
    <w:p w:rsidR="00DC031B" w:rsidRDefault="00DC031B" w:rsidP="00DC031B">
      <w:pPr>
        <w:ind w:left="567"/>
        <w:rPr>
          <w:ins w:id="1774" w:author="RoyYL.Wong" w:date="2015-03-16T11:00:00Z"/>
        </w:rPr>
      </w:pPr>
      <w:ins w:id="1775" w:author="RoyYL.Wong" w:date="2015-03-16T11:00:00Z">
        <w:r w:rsidRPr="00FE5CB8">
          <w:t>Nil</w:t>
        </w:r>
      </w:ins>
    </w:p>
    <w:p w:rsidR="00DC031B" w:rsidRDefault="00DC031B" w:rsidP="00DC031B">
      <w:pPr>
        <w:pStyle w:val="Session2"/>
        <w:numPr>
          <w:ilvl w:val="1"/>
          <w:numId w:val="1"/>
        </w:numPr>
        <w:tabs>
          <w:tab w:val="clear" w:pos="1134"/>
          <w:tab w:val="num" w:pos="567"/>
        </w:tabs>
        <w:ind w:left="0"/>
        <w:rPr>
          <w:ins w:id="1776" w:author="RoyYL.Wong" w:date="2015-03-16T11:00:00Z"/>
        </w:rPr>
      </w:pPr>
      <w:bookmarkStart w:id="1777" w:name="_Toc318875882"/>
      <w:bookmarkStart w:id="1778" w:name="_Toc383089239"/>
      <w:ins w:id="1779" w:author="RoyYL.Wong" w:date="2015-03-16T11:00:00Z">
        <w:r>
          <w:t>System Configuration</w:t>
        </w:r>
        <w:bookmarkEnd w:id="1777"/>
        <w:r>
          <w:t xml:space="preserve"> </w:t>
        </w:r>
        <w:r w:rsidRPr="006731E9">
          <w:rPr>
            <w:rFonts w:hint="eastAsia"/>
          </w:rPr>
          <w:t>(For IT reference</w:t>
        </w:r>
        <w:r>
          <w:t>)</w:t>
        </w:r>
        <w:bookmarkEnd w:id="1778"/>
      </w:ins>
    </w:p>
    <w:p w:rsidR="00DC031B" w:rsidRDefault="00DC031B" w:rsidP="00DC031B">
      <w:pPr>
        <w:pStyle w:val="Session3"/>
        <w:numPr>
          <w:ilvl w:val="2"/>
          <w:numId w:val="1"/>
        </w:numPr>
        <w:rPr>
          <w:ins w:id="1780" w:author="RoyYL.Wong" w:date="2015-03-16T11:00:00Z"/>
        </w:rPr>
      </w:pPr>
      <w:bookmarkStart w:id="1781" w:name="_Toc318875883"/>
      <w:bookmarkStart w:id="1782" w:name="_Toc383089240"/>
      <w:ins w:id="1783" w:author="RoyYL.Wong" w:date="2015-03-16T11:00:00Z">
        <w:r>
          <w:t>Email</w:t>
        </w:r>
        <w:bookmarkEnd w:id="1781"/>
        <w:bookmarkEnd w:id="1782"/>
      </w:ins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C031B" w:rsidTr="00AA67FF">
        <w:trPr>
          <w:ins w:id="1784" w:author="RoyYL.Wong" w:date="2015-03-16T11:00:00Z"/>
        </w:trPr>
        <w:tc>
          <w:tcPr>
            <w:tcW w:w="4261" w:type="dxa"/>
            <w:shd w:val="clear" w:color="auto" w:fill="99CCFF"/>
          </w:tcPr>
          <w:p w:rsidR="00DC031B" w:rsidRPr="00826143" w:rsidRDefault="00DC031B" w:rsidP="00AA67FF">
            <w:pPr>
              <w:pStyle w:val="TableHeader"/>
              <w:rPr>
                <w:ins w:id="1785" w:author="RoyYL.Wong" w:date="2015-03-16T11:00:00Z"/>
              </w:rPr>
            </w:pPr>
            <w:ins w:id="1786" w:author="RoyYL.Wong" w:date="2015-03-16T11:00:00Z">
              <w:r w:rsidRPr="00826143">
                <w:t>Configuration</w:t>
              </w:r>
            </w:ins>
          </w:p>
        </w:tc>
        <w:tc>
          <w:tcPr>
            <w:tcW w:w="4261" w:type="dxa"/>
            <w:shd w:val="clear" w:color="auto" w:fill="99CCFF"/>
          </w:tcPr>
          <w:p w:rsidR="00DC031B" w:rsidRPr="00826143" w:rsidRDefault="00DC031B" w:rsidP="00AA67FF">
            <w:pPr>
              <w:pStyle w:val="TableHeader"/>
              <w:rPr>
                <w:ins w:id="1787" w:author="RoyYL.Wong" w:date="2015-03-16T11:00:00Z"/>
              </w:rPr>
            </w:pPr>
            <w:ins w:id="1788" w:author="RoyYL.Wong" w:date="2015-03-16T11:00:00Z">
              <w:r w:rsidRPr="00826143">
                <w:t>Description</w:t>
              </w:r>
            </w:ins>
          </w:p>
        </w:tc>
      </w:tr>
      <w:tr w:rsidR="00DC031B" w:rsidTr="00AA67FF">
        <w:trPr>
          <w:ins w:id="1789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790" w:author="RoyYL.Wong" w:date="2015-03-16T11:00:00Z"/>
              </w:rPr>
            </w:pPr>
            <w:proofErr w:type="spellStart"/>
            <w:ins w:id="1791" w:author="RoyYL.Wong" w:date="2015-03-16T11:00:00Z">
              <w:r w:rsidRPr="00165428">
                <w:t>email.from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792" w:author="RoyYL.Wong" w:date="2015-03-16T11:00:00Z"/>
              </w:rPr>
            </w:pPr>
            <w:ins w:id="1793" w:author="RoyYL.Wong" w:date="2015-03-16T11:00:00Z">
              <w:r>
                <w:t>Alert email sender name</w:t>
              </w:r>
            </w:ins>
          </w:p>
        </w:tc>
      </w:tr>
      <w:tr w:rsidR="00DC031B" w:rsidTr="00AA67FF">
        <w:trPr>
          <w:ins w:id="1794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795" w:author="RoyYL.Wong" w:date="2015-03-16T11:00:00Z"/>
              </w:rPr>
            </w:pPr>
            <w:proofErr w:type="spellStart"/>
            <w:ins w:id="1796" w:author="RoyYL.Wong" w:date="2015-03-16T11:00:00Z">
              <w:r w:rsidRPr="00165428">
                <w:t>email.to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797" w:author="RoyYL.Wong" w:date="2015-03-16T11:00:00Z"/>
              </w:rPr>
            </w:pPr>
            <w:ins w:id="1798" w:author="RoyYL.Wong" w:date="2015-03-16T11:00:00Z">
              <w:r>
                <w:t xml:space="preserve">Alert email distribution to list </w:t>
              </w:r>
            </w:ins>
          </w:p>
        </w:tc>
      </w:tr>
      <w:tr w:rsidR="00DC031B" w:rsidTr="00AA67FF">
        <w:trPr>
          <w:ins w:id="1799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00" w:author="RoyYL.Wong" w:date="2015-03-16T11:00:00Z"/>
              </w:rPr>
            </w:pPr>
            <w:ins w:id="1801" w:author="RoyYL.Wong" w:date="2015-03-16T11:00:00Z">
              <w:r w:rsidRPr="00165428">
                <w:t>email.cc</w:t>
              </w:r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02" w:author="RoyYL.Wong" w:date="2015-03-16T11:00:00Z"/>
              </w:rPr>
            </w:pPr>
            <w:ins w:id="1803" w:author="RoyYL.Wong" w:date="2015-03-16T11:00:00Z">
              <w:r>
                <w:t>Alert email distribution cc list</w:t>
              </w:r>
            </w:ins>
          </w:p>
        </w:tc>
      </w:tr>
      <w:tr w:rsidR="00DC031B" w:rsidTr="00AA67FF">
        <w:trPr>
          <w:ins w:id="1804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05" w:author="RoyYL.Wong" w:date="2015-03-16T11:00:00Z"/>
              </w:rPr>
            </w:pPr>
            <w:proofErr w:type="spellStart"/>
            <w:ins w:id="1806" w:author="RoyYL.Wong" w:date="2015-03-16T11:00:00Z">
              <w:r w:rsidRPr="00165428">
                <w:t>email.send.success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07" w:author="RoyYL.Wong" w:date="2015-03-16T11:00:00Z"/>
              </w:rPr>
            </w:pPr>
            <w:ins w:id="1808" w:author="RoyYL.Wong" w:date="2015-03-16T11:00:00Z">
              <w:r>
                <w:t>Configure if report generation successful email will be sent</w:t>
              </w:r>
            </w:ins>
          </w:p>
          <w:p w:rsidR="00DC031B" w:rsidRDefault="00DC031B" w:rsidP="00AA67FF">
            <w:pPr>
              <w:pStyle w:val="TableContent"/>
              <w:rPr>
                <w:ins w:id="1809" w:author="RoyYL.Wong" w:date="2015-03-16T11:00:00Z"/>
              </w:rPr>
            </w:pPr>
            <w:ins w:id="1810" w:author="RoyYL.Wong" w:date="2015-03-16T11:00:00Z">
              <w:r>
                <w:t>Possible value:</w:t>
              </w:r>
            </w:ins>
          </w:p>
          <w:p w:rsidR="00DC031B" w:rsidRDefault="00DC031B" w:rsidP="00AA67FF">
            <w:pPr>
              <w:pStyle w:val="TableContent"/>
              <w:rPr>
                <w:ins w:id="1811" w:author="RoyYL.Wong" w:date="2015-03-16T11:00:00Z"/>
              </w:rPr>
            </w:pPr>
            <w:ins w:id="1812" w:author="RoyYL.Wong" w:date="2015-03-16T11:00:00Z">
              <w:r>
                <w:t>Y: sent</w:t>
              </w:r>
            </w:ins>
          </w:p>
          <w:p w:rsidR="00DC031B" w:rsidRDefault="00DC031B" w:rsidP="00AA67FF">
            <w:pPr>
              <w:pStyle w:val="TableContent"/>
              <w:rPr>
                <w:ins w:id="1813" w:author="RoyYL.Wong" w:date="2015-03-16T11:00:00Z"/>
              </w:rPr>
            </w:pPr>
            <w:ins w:id="1814" w:author="RoyYL.Wong" w:date="2015-03-16T11:00:00Z">
              <w:r>
                <w:t>N: not sent</w:t>
              </w:r>
            </w:ins>
          </w:p>
        </w:tc>
      </w:tr>
      <w:tr w:rsidR="00DC031B" w:rsidTr="00AA67FF">
        <w:trPr>
          <w:ins w:id="1815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16" w:author="RoyYL.Wong" w:date="2015-03-16T11:00:00Z"/>
              </w:rPr>
            </w:pPr>
            <w:proofErr w:type="spellStart"/>
            <w:ins w:id="1817" w:author="RoyYL.Wong" w:date="2015-03-16T11:00:00Z">
              <w:r w:rsidRPr="00165428">
                <w:t>email.subject.success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18" w:author="RoyYL.Wong" w:date="2015-03-16T11:00:00Z"/>
              </w:rPr>
            </w:pPr>
            <w:ins w:id="1819" w:author="RoyYL.Wong" w:date="2015-03-16T11:00:00Z">
              <w:r>
                <w:t>Successful email subject</w:t>
              </w:r>
            </w:ins>
          </w:p>
        </w:tc>
      </w:tr>
      <w:tr w:rsidR="00DC031B" w:rsidTr="00AA67FF">
        <w:trPr>
          <w:ins w:id="1820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21" w:author="RoyYL.Wong" w:date="2015-03-16T11:00:00Z"/>
              </w:rPr>
            </w:pPr>
            <w:proofErr w:type="spellStart"/>
            <w:ins w:id="1822" w:author="RoyYL.Wong" w:date="2015-03-16T11:00:00Z">
              <w:r w:rsidRPr="00165428">
                <w:t>email.content.success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23" w:author="RoyYL.Wong" w:date="2015-03-16T11:00:00Z"/>
              </w:rPr>
            </w:pPr>
            <w:ins w:id="1824" w:author="RoyYL.Wong" w:date="2015-03-16T11:00:00Z">
              <w:r>
                <w:t>Successful email content</w:t>
              </w:r>
            </w:ins>
          </w:p>
        </w:tc>
      </w:tr>
      <w:tr w:rsidR="00DC031B" w:rsidTr="00AA67FF">
        <w:trPr>
          <w:ins w:id="1825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26" w:author="RoyYL.Wong" w:date="2015-03-16T11:00:00Z"/>
              </w:rPr>
            </w:pPr>
            <w:proofErr w:type="spellStart"/>
            <w:ins w:id="1827" w:author="RoyYL.Wong" w:date="2015-03-16T11:00:00Z">
              <w:r w:rsidRPr="00165428">
                <w:t>email.content.success.reportpath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28" w:author="RoyYL.Wong" w:date="2015-03-16T11:00:00Z"/>
              </w:rPr>
            </w:pPr>
            <w:ins w:id="1829" w:author="RoyYL.Wong" w:date="2015-03-16T11:00:00Z">
              <w:r>
                <w:t>Configure if include report saved path in the successful email content</w:t>
              </w:r>
            </w:ins>
          </w:p>
          <w:p w:rsidR="00DC031B" w:rsidRDefault="00DC031B" w:rsidP="00AA67FF">
            <w:pPr>
              <w:pStyle w:val="TableContent"/>
              <w:rPr>
                <w:ins w:id="1830" w:author="RoyYL.Wong" w:date="2015-03-16T11:00:00Z"/>
              </w:rPr>
            </w:pPr>
            <w:ins w:id="1831" w:author="RoyYL.Wong" w:date="2015-03-16T11:00:00Z">
              <w:r>
                <w:t>Possible value:</w:t>
              </w:r>
            </w:ins>
          </w:p>
          <w:p w:rsidR="00DC031B" w:rsidRDefault="00DC031B" w:rsidP="00AA67FF">
            <w:pPr>
              <w:pStyle w:val="TableContent"/>
              <w:rPr>
                <w:ins w:id="1832" w:author="RoyYL.Wong" w:date="2015-03-16T11:00:00Z"/>
              </w:rPr>
            </w:pPr>
            <w:ins w:id="1833" w:author="RoyYL.Wong" w:date="2015-03-16T11:00:00Z">
              <w:r>
                <w:t>Y: include</w:t>
              </w:r>
            </w:ins>
          </w:p>
          <w:p w:rsidR="00DC031B" w:rsidRDefault="00DC031B" w:rsidP="00AA67FF">
            <w:pPr>
              <w:pStyle w:val="TableContent"/>
              <w:rPr>
                <w:ins w:id="1834" w:author="RoyYL.Wong" w:date="2015-03-16T11:00:00Z"/>
              </w:rPr>
            </w:pPr>
            <w:ins w:id="1835" w:author="RoyYL.Wong" w:date="2015-03-16T11:00:00Z">
              <w:r>
                <w:t>N: not include</w:t>
              </w:r>
            </w:ins>
          </w:p>
        </w:tc>
      </w:tr>
      <w:tr w:rsidR="00DC031B" w:rsidTr="00AA67FF">
        <w:trPr>
          <w:ins w:id="1836" w:author="RoyYL.Wong" w:date="2015-03-16T11:00:00Z"/>
        </w:trPr>
        <w:tc>
          <w:tcPr>
            <w:tcW w:w="4261" w:type="dxa"/>
          </w:tcPr>
          <w:p w:rsidR="00DC031B" w:rsidRPr="00165428" w:rsidRDefault="00DC031B" w:rsidP="00AA67FF">
            <w:pPr>
              <w:pStyle w:val="TableContent"/>
              <w:rPr>
                <w:ins w:id="1837" w:author="RoyYL.Wong" w:date="2015-03-16T11:00:00Z"/>
              </w:rPr>
            </w:pPr>
            <w:proofErr w:type="spellStart"/>
            <w:ins w:id="1838" w:author="RoyYL.Wong" w:date="2015-03-16T11:00:00Z">
              <w:r w:rsidRPr="00165428">
                <w:t>email.subject.</w:t>
              </w:r>
              <w:r>
                <w:t>warn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39" w:author="RoyYL.Wong" w:date="2015-03-16T11:00:00Z"/>
              </w:rPr>
            </w:pPr>
            <w:ins w:id="1840" w:author="RoyYL.Wong" w:date="2015-03-16T11:00:00Z">
              <w:r>
                <w:t>Warning email subject</w:t>
              </w:r>
            </w:ins>
          </w:p>
        </w:tc>
      </w:tr>
      <w:tr w:rsidR="00DC031B" w:rsidTr="00AA67FF">
        <w:trPr>
          <w:ins w:id="1841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42" w:author="RoyYL.Wong" w:date="2015-03-16T11:00:00Z"/>
              </w:rPr>
            </w:pPr>
            <w:proofErr w:type="spellStart"/>
            <w:ins w:id="1843" w:author="RoyYL.Wong" w:date="2015-03-16T11:00:00Z">
              <w:r w:rsidRPr="00165428">
                <w:t>email.subject.fail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44" w:author="RoyYL.Wong" w:date="2015-03-16T11:00:00Z"/>
              </w:rPr>
            </w:pPr>
            <w:ins w:id="1845" w:author="RoyYL.Wong" w:date="2015-03-16T11:00:00Z">
              <w:r>
                <w:t>Report generation failed email subject</w:t>
              </w:r>
            </w:ins>
          </w:p>
        </w:tc>
      </w:tr>
      <w:tr w:rsidR="00DC031B" w:rsidTr="00AA67FF">
        <w:trPr>
          <w:ins w:id="1846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47" w:author="RoyYL.Wong" w:date="2015-03-16T11:00:00Z"/>
              </w:rPr>
            </w:pPr>
            <w:proofErr w:type="spellStart"/>
            <w:ins w:id="1848" w:author="RoyYL.Wong" w:date="2015-03-16T11:00:00Z">
              <w:r w:rsidRPr="00165428">
                <w:t>email.sender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49" w:author="RoyYL.Wong" w:date="2015-03-16T11:00:00Z"/>
              </w:rPr>
            </w:pPr>
            <w:ins w:id="1850" w:author="RoyYL.Wong" w:date="2015-03-16T11:00:00Z">
              <w:r>
                <w:t>Sent email program path</w:t>
              </w:r>
            </w:ins>
          </w:p>
        </w:tc>
      </w:tr>
    </w:tbl>
    <w:p w:rsidR="00DC031B" w:rsidRDefault="00DC031B" w:rsidP="00DC031B">
      <w:pPr>
        <w:pStyle w:val="Session3"/>
        <w:numPr>
          <w:ilvl w:val="2"/>
          <w:numId w:val="1"/>
        </w:numPr>
        <w:rPr>
          <w:ins w:id="1851" w:author="RoyYL.Wong" w:date="2015-03-16T11:00:00Z"/>
        </w:rPr>
      </w:pPr>
      <w:bookmarkStart w:id="1852" w:name="_Toc318875884"/>
      <w:bookmarkStart w:id="1853" w:name="_Toc383089241"/>
      <w:ins w:id="1854" w:author="RoyYL.Wong" w:date="2015-03-16T11:00:00Z">
        <w:r>
          <w:t>DB Connection</w:t>
        </w:r>
        <w:bookmarkEnd w:id="1852"/>
        <w:bookmarkEnd w:id="1853"/>
      </w:ins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C031B" w:rsidTr="00AA67FF">
        <w:trPr>
          <w:ins w:id="1855" w:author="RoyYL.Wong" w:date="2015-03-16T11:00:00Z"/>
        </w:trPr>
        <w:tc>
          <w:tcPr>
            <w:tcW w:w="4261" w:type="dxa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856" w:author="RoyYL.Wong" w:date="2015-03-16T11:00:00Z"/>
              </w:rPr>
            </w:pPr>
            <w:ins w:id="1857" w:author="RoyYL.Wong" w:date="2015-03-16T11:00:00Z">
              <w:r>
                <w:t>Configuration</w:t>
              </w:r>
            </w:ins>
          </w:p>
        </w:tc>
        <w:tc>
          <w:tcPr>
            <w:tcW w:w="4261" w:type="dxa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858" w:author="RoyYL.Wong" w:date="2015-03-16T11:00:00Z"/>
              </w:rPr>
            </w:pPr>
            <w:ins w:id="1859" w:author="RoyYL.Wong" w:date="2015-03-16T11:00:00Z">
              <w:r>
                <w:t>Description</w:t>
              </w:r>
            </w:ins>
          </w:p>
        </w:tc>
      </w:tr>
      <w:tr w:rsidR="00DC031B" w:rsidTr="00AA67FF">
        <w:trPr>
          <w:ins w:id="1860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61" w:author="RoyYL.Wong" w:date="2015-03-16T11:00:00Z"/>
              </w:rPr>
            </w:pPr>
            <w:proofErr w:type="spellStart"/>
            <w:ins w:id="1862" w:author="RoyYL.Wong" w:date="2015-03-16T11:00:00Z">
              <w:r>
                <w:t>ERMS</w:t>
              </w:r>
              <w:r w:rsidRPr="00727AA9">
                <w:t>.db.server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63" w:author="RoyYL.Wong" w:date="2015-03-16T11:00:00Z"/>
              </w:rPr>
            </w:pPr>
            <w:ins w:id="1864" w:author="RoyYL.Wong" w:date="2015-03-16T11:00:00Z">
              <w:r>
                <w:t>ERMS DB server IP</w:t>
              </w:r>
            </w:ins>
          </w:p>
        </w:tc>
      </w:tr>
      <w:tr w:rsidR="00DC031B" w:rsidTr="00AA67FF">
        <w:trPr>
          <w:ins w:id="1865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66" w:author="RoyYL.Wong" w:date="2015-03-16T11:00:00Z"/>
              </w:rPr>
            </w:pPr>
            <w:proofErr w:type="spellStart"/>
            <w:ins w:id="1867" w:author="RoyYL.Wong" w:date="2015-03-16T11:00:00Z">
              <w:r>
                <w:t>ERMS</w:t>
              </w:r>
              <w:r w:rsidRPr="00727AA9">
                <w:t>.db.user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68" w:author="RoyYL.Wong" w:date="2015-03-16T11:00:00Z"/>
              </w:rPr>
            </w:pPr>
            <w:ins w:id="1869" w:author="RoyYL.Wong" w:date="2015-03-16T11:00:00Z">
              <w:r>
                <w:t>ERMS DB login name</w:t>
              </w:r>
            </w:ins>
          </w:p>
        </w:tc>
      </w:tr>
      <w:tr w:rsidR="00DC031B" w:rsidTr="00AA67FF">
        <w:trPr>
          <w:ins w:id="1870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71" w:author="RoyYL.Wong" w:date="2015-03-16T11:00:00Z"/>
              </w:rPr>
            </w:pPr>
            <w:proofErr w:type="spellStart"/>
            <w:ins w:id="1872" w:author="RoyYL.Wong" w:date="2015-03-16T11:00:00Z">
              <w:r>
                <w:t>ERMS</w:t>
              </w:r>
              <w:r w:rsidRPr="00727AA9">
                <w:t>.db.password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73" w:author="RoyYL.Wong" w:date="2015-03-16T11:00:00Z"/>
              </w:rPr>
            </w:pPr>
            <w:ins w:id="1874" w:author="RoyYL.Wong" w:date="2015-03-16T11:00:00Z">
              <w:r>
                <w:t>ERMS DB login password (encrypted)</w:t>
              </w:r>
            </w:ins>
          </w:p>
        </w:tc>
      </w:tr>
    </w:tbl>
    <w:p w:rsidR="00DC031B" w:rsidRDefault="00DC031B" w:rsidP="00DC031B">
      <w:pPr>
        <w:pStyle w:val="Session3"/>
        <w:numPr>
          <w:ilvl w:val="2"/>
          <w:numId w:val="1"/>
        </w:numPr>
        <w:rPr>
          <w:ins w:id="1875" w:author="RoyYL.Wong" w:date="2015-03-16T11:00:00Z"/>
        </w:rPr>
      </w:pPr>
      <w:bookmarkStart w:id="1876" w:name="_Toc318875886"/>
      <w:bookmarkStart w:id="1877" w:name="_Toc383089242"/>
      <w:ins w:id="1878" w:author="RoyYL.Wong" w:date="2015-03-16T11:00:00Z">
        <w:r>
          <w:t>Report General Settings</w:t>
        </w:r>
        <w:bookmarkEnd w:id="1876"/>
        <w:bookmarkEnd w:id="1877"/>
      </w:ins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C031B" w:rsidTr="00AA67FF">
        <w:trPr>
          <w:ins w:id="1879" w:author="RoyYL.Wong" w:date="2015-03-16T11:00:00Z"/>
        </w:trPr>
        <w:tc>
          <w:tcPr>
            <w:tcW w:w="4261" w:type="dxa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880" w:author="RoyYL.Wong" w:date="2015-03-16T11:00:00Z"/>
              </w:rPr>
            </w:pPr>
            <w:ins w:id="1881" w:author="RoyYL.Wong" w:date="2015-03-16T11:00:00Z">
              <w:r>
                <w:t>Configuration</w:t>
              </w:r>
            </w:ins>
          </w:p>
        </w:tc>
        <w:tc>
          <w:tcPr>
            <w:tcW w:w="4261" w:type="dxa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882" w:author="RoyYL.Wong" w:date="2015-03-16T11:00:00Z"/>
              </w:rPr>
            </w:pPr>
            <w:ins w:id="1883" w:author="RoyYL.Wong" w:date="2015-03-16T11:00:00Z">
              <w:r>
                <w:t>Description</w:t>
              </w:r>
            </w:ins>
          </w:p>
        </w:tc>
      </w:tr>
      <w:tr w:rsidR="00DC031B" w:rsidTr="00AA67FF">
        <w:trPr>
          <w:ins w:id="1884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85" w:author="RoyYL.Wong" w:date="2015-03-16T11:00:00Z"/>
              </w:rPr>
            </w:pPr>
            <w:proofErr w:type="spellStart"/>
            <w:ins w:id="1886" w:author="RoyYL.Wong" w:date="2015-03-16T11:00:00Z">
              <w:r w:rsidRPr="00727AA9">
                <w:t>report.main.dir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87" w:author="RoyYL.Wong" w:date="2015-03-16T11:00:00Z"/>
              </w:rPr>
            </w:pPr>
            <w:ins w:id="1888" w:author="RoyYL.Wong" w:date="2015-03-16T11:00:00Z">
              <w:r>
                <w:t>Report target path</w:t>
              </w:r>
            </w:ins>
          </w:p>
        </w:tc>
      </w:tr>
      <w:tr w:rsidR="00DC031B" w:rsidTr="00AA67FF">
        <w:trPr>
          <w:ins w:id="1889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90" w:author="RoyYL.Wong" w:date="2015-03-16T11:00:00Z"/>
              </w:rPr>
            </w:pPr>
            <w:ins w:id="1891" w:author="RoyYL.Wong" w:date="2015-03-16T11:00:00Z">
              <w:r w:rsidRPr="00727AA9">
                <w:t>report.name</w:t>
              </w:r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92" w:author="RoyYL.Wong" w:date="2015-03-16T11:00:00Z"/>
              </w:rPr>
            </w:pPr>
            <w:ins w:id="1893" w:author="RoyYL.Wong" w:date="2015-03-16T11:00:00Z">
              <w:r>
                <w:t>Report name</w:t>
              </w:r>
            </w:ins>
          </w:p>
        </w:tc>
      </w:tr>
      <w:tr w:rsidR="00DC031B" w:rsidTr="00AA67FF">
        <w:trPr>
          <w:ins w:id="1894" w:author="RoyYL.Wong" w:date="2015-03-16T11:00:00Z"/>
        </w:trPr>
        <w:tc>
          <w:tcPr>
            <w:tcW w:w="4261" w:type="dxa"/>
          </w:tcPr>
          <w:p w:rsidR="00DC031B" w:rsidRPr="00727AA9" w:rsidRDefault="00DC031B" w:rsidP="00AA67FF">
            <w:pPr>
              <w:pStyle w:val="TableContent"/>
              <w:rPr>
                <w:ins w:id="1895" w:author="RoyYL.Wong" w:date="2015-03-16T11:00:00Z"/>
              </w:rPr>
            </w:pPr>
            <w:proofErr w:type="spellStart"/>
            <w:ins w:id="1896" w:author="RoyYL.Wong" w:date="2015-03-16T11:00:00Z">
              <w:r>
                <w:t>Report.isAutoGen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897" w:author="RoyYL.Wong" w:date="2015-03-16T11:00:00Z"/>
              </w:rPr>
            </w:pPr>
            <w:ins w:id="1898" w:author="RoyYL.Wong" w:date="2015-03-16T11:00:00Z">
              <w:r>
                <w:t>Configure if the report auto run when start</w:t>
              </w:r>
            </w:ins>
          </w:p>
        </w:tc>
      </w:tr>
    </w:tbl>
    <w:p w:rsidR="00DC031B" w:rsidRDefault="00DC031B" w:rsidP="00DC031B">
      <w:pPr>
        <w:pStyle w:val="Session3"/>
        <w:numPr>
          <w:ilvl w:val="2"/>
          <w:numId w:val="1"/>
        </w:numPr>
        <w:rPr>
          <w:ins w:id="1899" w:author="RoyYL.Wong" w:date="2015-03-16T11:00:00Z"/>
        </w:rPr>
      </w:pPr>
      <w:bookmarkStart w:id="1900" w:name="_Toc318875887"/>
      <w:bookmarkStart w:id="1901" w:name="_Toc383089243"/>
      <w:ins w:id="1902" w:author="RoyYL.Wong" w:date="2015-03-16T11:00:00Z">
        <w:r>
          <w:t>Log Path</w:t>
        </w:r>
        <w:bookmarkEnd w:id="1900"/>
        <w:bookmarkEnd w:id="1901"/>
      </w:ins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C031B" w:rsidTr="00AA67FF">
        <w:trPr>
          <w:ins w:id="1903" w:author="RoyYL.Wong" w:date="2015-03-16T11:00:00Z"/>
        </w:trPr>
        <w:tc>
          <w:tcPr>
            <w:tcW w:w="4261" w:type="dxa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904" w:author="RoyYL.Wong" w:date="2015-03-16T11:00:00Z"/>
              </w:rPr>
            </w:pPr>
            <w:ins w:id="1905" w:author="RoyYL.Wong" w:date="2015-03-16T11:00:00Z">
              <w:r>
                <w:t>Configuration</w:t>
              </w:r>
            </w:ins>
          </w:p>
        </w:tc>
        <w:tc>
          <w:tcPr>
            <w:tcW w:w="4261" w:type="dxa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906" w:author="RoyYL.Wong" w:date="2015-03-16T11:00:00Z"/>
              </w:rPr>
            </w:pPr>
            <w:ins w:id="1907" w:author="RoyYL.Wong" w:date="2015-03-16T11:00:00Z">
              <w:r>
                <w:t>Description</w:t>
              </w:r>
            </w:ins>
          </w:p>
        </w:tc>
      </w:tr>
      <w:tr w:rsidR="00DC031B" w:rsidTr="00AA67FF">
        <w:trPr>
          <w:ins w:id="1908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09" w:author="RoyYL.Wong" w:date="2015-03-16T11:00:00Z"/>
              </w:rPr>
            </w:pPr>
            <w:proofErr w:type="spellStart"/>
            <w:ins w:id="1910" w:author="RoyYL.Wong" w:date="2015-03-16T11:00:00Z">
              <w:r w:rsidRPr="00727AA9">
                <w:t>log.path</w:t>
              </w:r>
              <w:proofErr w:type="spellEnd"/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11" w:author="RoyYL.Wong" w:date="2015-03-16T11:00:00Z"/>
              </w:rPr>
            </w:pPr>
            <w:ins w:id="1912" w:author="RoyYL.Wong" w:date="2015-03-16T11:00:00Z">
              <w:r>
                <w:t>Log file path</w:t>
              </w:r>
            </w:ins>
          </w:p>
        </w:tc>
      </w:tr>
    </w:tbl>
    <w:p w:rsidR="00DC031B" w:rsidRDefault="00DC031B" w:rsidP="00DC031B">
      <w:pPr>
        <w:pStyle w:val="Heading2"/>
        <w:numPr>
          <w:ilvl w:val="0"/>
          <w:numId w:val="0"/>
        </w:numPr>
        <w:ind w:left="992"/>
        <w:rPr>
          <w:ins w:id="1913" w:author="RoyYL.Wong" w:date="2015-03-16T11:00:00Z"/>
        </w:rPr>
      </w:pPr>
    </w:p>
    <w:p w:rsidR="00DC031B" w:rsidRDefault="00DC031B" w:rsidP="00DC031B">
      <w:pPr>
        <w:pStyle w:val="Session2"/>
        <w:numPr>
          <w:ilvl w:val="1"/>
          <w:numId w:val="1"/>
        </w:numPr>
        <w:tabs>
          <w:tab w:val="clear" w:pos="1134"/>
          <w:tab w:val="num" w:pos="567"/>
        </w:tabs>
        <w:ind w:left="0"/>
        <w:rPr>
          <w:ins w:id="1914" w:author="RoyYL.Wong" w:date="2015-03-16T11:00:00Z"/>
        </w:rPr>
      </w:pPr>
      <w:bookmarkStart w:id="1915" w:name="_Toc383089244"/>
      <w:ins w:id="1916" w:author="RoyYL.Wong" w:date="2015-03-16T11:00:00Z">
        <w:r w:rsidRPr="00D928AA">
          <w:t>Supportability</w:t>
        </w:r>
        <w:bookmarkEnd w:id="1915"/>
      </w:ins>
    </w:p>
    <w:p w:rsidR="00DC031B" w:rsidRDefault="00DC031B" w:rsidP="00DC031B">
      <w:pPr>
        <w:pStyle w:val="Session3"/>
        <w:numPr>
          <w:ilvl w:val="2"/>
          <w:numId w:val="1"/>
        </w:numPr>
        <w:rPr>
          <w:ins w:id="1917" w:author="RoyYL.Wong" w:date="2015-03-16T11:00:00Z"/>
        </w:rPr>
      </w:pPr>
      <w:bookmarkStart w:id="1918" w:name="_Toc383089245"/>
      <w:ins w:id="1919" w:author="RoyYL.Wong" w:date="2015-03-16T11:00:00Z">
        <w:r>
          <w:t>Report</w:t>
        </w:r>
        <w:bookmarkEnd w:id="1918"/>
      </w:ins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DC031B" w:rsidTr="00AA67FF">
        <w:trPr>
          <w:ins w:id="1920" w:author="RoyYL.Wong" w:date="2015-03-16T11:00:00Z"/>
        </w:trPr>
        <w:tc>
          <w:tcPr>
            <w:tcW w:w="8522" w:type="dxa"/>
            <w:gridSpan w:val="2"/>
            <w:shd w:val="clear" w:color="auto" w:fill="99CCFF"/>
          </w:tcPr>
          <w:p w:rsidR="00DC031B" w:rsidRPr="00165428" w:rsidRDefault="00DC031B" w:rsidP="00AA67FF">
            <w:pPr>
              <w:pStyle w:val="TableHeader"/>
              <w:rPr>
                <w:ins w:id="1921" w:author="RoyYL.Wong" w:date="2015-03-16T11:00:00Z"/>
              </w:rPr>
            </w:pPr>
            <w:ins w:id="1922" w:author="RoyYL.Wong" w:date="2015-03-16T11:00:00Z">
              <w:r>
                <w:t>ERMS – Daily Limit and Exposure Details Report</w:t>
              </w:r>
            </w:ins>
          </w:p>
        </w:tc>
      </w:tr>
      <w:tr w:rsidR="00DC031B" w:rsidTr="00AA67FF">
        <w:trPr>
          <w:ins w:id="1923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24" w:author="RoyYL.Wong" w:date="2015-03-16T11:00:00Z"/>
              </w:rPr>
            </w:pPr>
            <w:ins w:id="1925" w:author="RoyYL.Wong" w:date="2015-03-16T11:00:00Z">
              <w:r>
                <w:t xml:space="preserve">User Expected Report Ready Time </w:t>
              </w:r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26" w:author="RoyYL.Wong" w:date="2015-03-16T11:00:00Z"/>
              </w:rPr>
            </w:pPr>
            <w:ins w:id="1927" w:author="RoyYL.Wong" w:date="2015-03-16T11:00:00Z">
              <w:r w:rsidRPr="00E51104">
                <w:t xml:space="preserve">Mon – Fri </w:t>
              </w:r>
              <w:r>
                <w:t>15</w:t>
              </w:r>
              <w:r w:rsidRPr="00E51104">
                <w:t>:00</w:t>
              </w:r>
            </w:ins>
          </w:p>
        </w:tc>
      </w:tr>
      <w:tr w:rsidR="00DC031B" w:rsidTr="00AA67FF">
        <w:trPr>
          <w:ins w:id="1928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29" w:author="RoyYL.Wong" w:date="2015-03-16T11:00:00Z"/>
              </w:rPr>
            </w:pPr>
            <w:ins w:id="1930" w:author="RoyYL.Wong" w:date="2015-03-16T11:00:00Z">
              <w:r>
                <w:t>End User</w:t>
              </w:r>
            </w:ins>
          </w:p>
        </w:tc>
        <w:tc>
          <w:tcPr>
            <w:tcW w:w="4261" w:type="dxa"/>
          </w:tcPr>
          <w:p w:rsidR="00DC031B" w:rsidRPr="00C9391F" w:rsidRDefault="00DC031B" w:rsidP="00AA67FF">
            <w:pPr>
              <w:pStyle w:val="TableContent"/>
              <w:widowControl/>
              <w:rPr>
                <w:ins w:id="1931" w:author="RoyYL.Wong" w:date="2015-03-16T11:00:00Z"/>
              </w:rPr>
            </w:pPr>
            <w:ins w:id="1932" w:author="RoyYL.Wong" w:date="2015-03-16T11:00:00Z">
              <w:r w:rsidRPr="00AE1369">
                <w:t>Credit Officer</w:t>
              </w:r>
            </w:ins>
          </w:p>
        </w:tc>
      </w:tr>
      <w:tr w:rsidR="00DC031B" w:rsidTr="00AA67FF">
        <w:trPr>
          <w:ins w:id="1933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34" w:author="RoyYL.Wong" w:date="2015-03-16T11:00:00Z"/>
              </w:rPr>
            </w:pPr>
            <w:ins w:id="1935" w:author="RoyYL.Wong" w:date="2015-03-16T11:00:00Z">
              <w:r>
                <w:t>Supportability for backdate Report Regenerate without data load</w:t>
              </w:r>
            </w:ins>
          </w:p>
        </w:tc>
        <w:tc>
          <w:tcPr>
            <w:tcW w:w="4261" w:type="dxa"/>
          </w:tcPr>
          <w:p w:rsidR="00DC031B" w:rsidRPr="00AD44E1" w:rsidRDefault="00DC031B" w:rsidP="00AA67FF">
            <w:pPr>
              <w:pStyle w:val="TableContent"/>
              <w:rPr>
                <w:ins w:id="1936" w:author="RoyYL.Wong" w:date="2015-03-16T11:00:00Z"/>
              </w:rPr>
            </w:pPr>
            <w:ins w:id="1937" w:author="RoyYL.Wong" w:date="2015-03-16T11:00:00Z">
              <w:r w:rsidRPr="00AD44E1">
                <w:t>Yes</w:t>
              </w:r>
            </w:ins>
          </w:p>
        </w:tc>
      </w:tr>
      <w:tr w:rsidR="00DC031B" w:rsidTr="00AA67FF">
        <w:trPr>
          <w:ins w:id="1938" w:author="RoyYL.Wong" w:date="2015-03-16T11:00:00Z"/>
        </w:trPr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39" w:author="RoyYL.Wong" w:date="2015-03-16T11:00:00Z"/>
              </w:rPr>
            </w:pPr>
            <w:ins w:id="1940" w:author="RoyYL.Wong" w:date="2015-03-16T11:00:00Z">
              <w:r>
                <w:t>Supportability for backdate data load for Report Regenerate</w:t>
              </w:r>
            </w:ins>
          </w:p>
        </w:tc>
        <w:tc>
          <w:tcPr>
            <w:tcW w:w="4261" w:type="dxa"/>
          </w:tcPr>
          <w:p w:rsidR="00DC031B" w:rsidRDefault="00DC031B" w:rsidP="00AA67FF">
            <w:pPr>
              <w:pStyle w:val="TableContent"/>
              <w:rPr>
                <w:ins w:id="1941" w:author="RoyYL.Wong" w:date="2015-03-16T11:00:00Z"/>
                <w:color w:val="FF0000"/>
              </w:rPr>
            </w:pPr>
            <w:ins w:id="1942" w:author="RoyYL.Wong" w:date="2015-03-16T11:00:00Z">
              <w:r w:rsidRPr="00A06AB8">
                <w:t xml:space="preserve">Backdate data load from upstream system is conditionally supported. </w:t>
              </w:r>
              <w:proofErr w:type="spellStart"/>
              <w:r w:rsidRPr="00A06AB8">
                <w:t>E.g</w:t>
              </w:r>
              <w:proofErr w:type="spellEnd"/>
              <w:r w:rsidRPr="00A06AB8">
                <w:t xml:space="preserve"> no field mapping change with all upstream system and backdate generation period is within certain days (exact no of days are under discussion)</w:t>
              </w:r>
            </w:ins>
          </w:p>
        </w:tc>
      </w:tr>
    </w:tbl>
    <w:p w:rsidR="0035439C" w:rsidRDefault="0035439C" w:rsidP="00D928AA">
      <w:pPr>
        <w:pStyle w:val="Session3"/>
      </w:pPr>
      <w:r>
        <w:t xml:space="preserve">Alert and Health Check </w:t>
      </w:r>
      <w:r w:rsidRPr="006731E9">
        <w:rPr>
          <w:rFonts w:hint="eastAsia"/>
        </w:rPr>
        <w:t>(For IT reference</w:t>
      </w:r>
      <w:r>
        <w:t>)</w:t>
      </w:r>
      <w:bookmarkEnd w:id="1771"/>
    </w:p>
    <w:p w:rsidR="00D928AA" w:rsidRDefault="00D928AA" w:rsidP="0035439C">
      <w:pPr>
        <w:ind w:left="425"/>
        <w:rPr>
          <w:lang w:eastAsia="zh-TW"/>
        </w:rPr>
      </w:pPr>
      <w:r>
        <w:t xml:space="preserve">Align to the functional requirement stated in </w:t>
      </w:r>
      <w:r w:rsidRPr="00D928AA">
        <w:t>IT-RMD Supportability Functional Specification</w:t>
      </w:r>
      <w:r>
        <w:rPr>
          <w:lang w:eastAsia="zh-TW"/>
        </w:rPr>
        <w:t xml:space="preserve"> (Please refer to </w:t>
      </w:r>
      <w:r w:rsidR="00506977">
        <w:rPr>
          <w:lang w:eastAsia="zh-TW"/>
        </w:rPr>
        <w:fldChar w:fldCharType="begin"/>
      </w:r>
      <w:r w:rsidR="00EA201C">
        <w:rPr>
          <w:lang w:eastAsia="zh-TW"/>
        </w:rPr>
        <w:instrText xml:space="preserve"> REF _Ref407986701 \h </w:instrText>
      </w:r>
      <w:r w:rsidR="00506977">
        <w:rPr>
          <w:lang w:eastAsia="zh-TW"/>
        </w:rPr>
      </w:r>
      <w:r w:rsidR="00506977">
        <w:rPr>
          <w:lang w:eastAsia="zh-TW"/>
        </w:rPr>
        <w:fldChar w:fldCharType="separate"/>
      </w:r>
      <w:r w:rsidR="00EA201C">
        <w:t>Appendix</w:t>
      </w:r>
      <w:r w:rsidR="00506977">
        <w:rPr>
          <w:lang w:eastAsia="zh-TW"/>
        </w:rPr>
        <w:fldChar w:fldCharType="end"/>
      </w:r>
      <w:r>
        <w:rPr>
          <w:lang w:eastAsia="zh-TW"/>
        </w:rPr>
        <w:t>).</w:t>
      </w:r>
    </w:p>
    <w:p w:rsidR="00D928AA" w:rsidRDefault="00D928AA" w:rsidP="00D928AA"/>
    <w:p w:rsidR="00D928AA" w:rsidRDefault="00D928AA" w:rsidP="00D928AA"/>
    <w:p w:rsidR="009864F0" w:rsidRPr="00D928AA" w:rsidRDefault="009864F0" w:rsidP="00AD17F4">
      <w:pPr>
        <w:pStyle w:val="Session1"/>
      </w:pPr>
      <w:bookmarkStart w:id="1943" w:name="_Toc380051408"/>
      <w:bookmarkStart w:id="1944" w:name="_Ref380529264"/>
      <w:bookmarkStart w:id="1945" w:name="_Ref407986695"/>
      <w:bookmarkStart w:id="1946" w:name="_Ref407986701"/>
      <w:bookmarkStart w:id="1947" w:name="_Toc413924376"/>
      <w:r>
        <w:t>Appendix</w:t>
      </w:r>
      <w:bookmarkEnd w:id="1943"/>
      <w:bookmarkEnd w:id="1944"/>
      <w:bookmarkEnd w:id="1945"/>
      <w:bookmarkEnd w:id="1946"/>
      <w:bookmarkEnd w:id="1947"/>
    </w:p>
    <w:p w:rsidR="00D928AA" w:rsidRDefault="00D928AA" w:rsidP="0024431F">
      <w:pPr>
        <w:pStyle w:val="SubSubSessionBullet"/>
        <w:numPr>
          <w:ilvl w:val="0"/>
          <w:numId w:val="6"/>
        </w:numPr>
        <w:spacing w:after="60"/>
      </w:pPr>
      <w:r w:rsidRPr="00D928AA">
        <w:t>IT-RMD Supportability Functional Specification</w:t>
      </w:r>
    </w:p>
    <w:p w:rsidR="00095208" w:rsidRPr="00003A97" w:rsidRDefault="00EA201C" w:rsidP="00460E3E">
      <w:pPr>
        <w:ind w:left="425"/>
        <w:rPr>
          <w:color w:val="0070C0"/>
          <w:lang w:eastAsia="zh-CN"/>
        </w:rPr>
      </w:pPr>
      <w:r>
        <w:rPr>
          <w:color w:val="0070C0"/>
        </w:rPr>
        <w:t>[</w:t>
      </w:r>
      <w:r w:rsidR="00D01364" w:rsidRPr="00D01364">
        <w:rPr>
          <w:color w:val="0070C0"/>
        </w:rPr>
        <w:t>SPT-RVM-001] IT-RMD Supportability</w:t>
      </w:r>
    </w:p>
    <w:p w:rsidR="00095208" w:rsidRDefault="00095208">
      <w:pPr>
        <w:rPr>
          <w:i/>
          <w:color w:val="000080"/>
          <w:sz w:val="22"/>
          <w:szCs w:val="20"/>
          <w:lang w:eastAsia="zh-CN"/>
        </w:rPr>
      </w:pPr>
    </w:p>
    <w:p w:rsidR="00241C0A" w:rsidRDefault="0036111E" w:rsidP="0024431F">
      <w:pPr>
        <w:pStyle w:val="SubSubSessionBullet"/>
        <w:numPr>
          <w:ilvl w:val="0"/>
          <w:numId w:val="6"/>
        </w:numPr>
        <w:spacing w:after="60"/>
      </w:pPr>
      <w:r>
        <w:t>ERMS Functional Requirement Specification</w:t>
      </w:r>
    </w:p>
    <w:p w:rsidR="00241C0A" w:rsidRDefault="0036111E" w:rsidP="00241C0A">
      <w:pPr>
        <w:ind w:left="425"/>
        <w:rPr>
          <w:color w:val="0070C0"/>
        </w:rPr>
      </w:pPr>
      <w:r w:rsidRPr="0036111E">
        <w:rPr>
          <w:color w:val="0070C0"/>
        </w:rPr>
        <w:t>ERMS_Functional_Requirement_Specification</w:t>
      </w:r>
    </w:p>
    <w:p w:rsidR="000151EF" w:rsidRDefault="000151EF" w:rsidP="00241C0A">
      <w:pPr>
        <w:ind w:left="425"/>
        <w:rPr>
          <w:color w:val="0070C0"/>
        </w:rPr>
      </w:pPr>
    </w:p>
    <w:p w:rsidR="000151EF" w:rsidRDefault="000151EF" w:rsidP="00241C0A">
      <w:pPr>
        <w:ind w:left="425"/>
        <w:rPr>
          <w:i/>
          <w:color w:val="000080"/>
          <w:sz w:val="22"/>
          <w:szCs w:val="20"/>
          <w:lang w:eastAsia="zh-CN"/>
        </w:rPr>
      </w:pPr>
      <w:bookmarkStart w:id="1948" w:name="_MON_1487687888"/>
      <w:bookmarkEnd w:id="1948"/>
    </w:p>
    <w:p w:rsidR="00095208" w:rsidRDefault="00095208">
      <w:pPr>
        <w:rPr>
          <w:i/>
          <w:color w:val="000080"/>
          <w:sz w:val="22"/>
          <w:szCs w:val="20"/>
          <w:lang w:eastAsia="zh-CN"/>
        </w:rPr>
      </w:pPr>
    </w:p>
    <w:p w:rsidR="00095208" w:rsidRDefault="00095208">
      <w:pPr>
        <w:rPr>
          <w:i/>
          <w:color w:val="000080"/>
          <w:sz w:val="22"/>
          <w:szCs w:val="20"/>
          <w:lang w:eastAsia="zh-CN"/>
        </w:rPr>
      </w:pPr>
    </w:p>
    <w:p w:rsidR="00095208" w:rsidRPr="00095208" w:rsidRDefault="00095208" w:rsidP="00095208">
      <w:pPr>
        <w:jc w:val="center"/>
        <w:rPr>
          <w:lang w:eastAsia="zh-CN"/>
        </w:rPr>
      </w:pPr>
      <w:r>
        <w:t>END OF DOCUMENT</w:t>
      </w:r>
    </w:p>
    <w:sectPr w:rsidR="00095208" w:rsidRPr="00095208" w:rsidSect="00615202">
      <w:pgSz w:w="12240" w:h="15840"/>
      <w:pgMar w:top="1440" w:right="126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5CE" w:rsidRDefault="005915CE" w:rsidP="009864F0">
      <w:r>
        <w:separator/>
      </w:r>
    </w:p>
  </w:endnote>
  <w:endnote w:type="continuationSeparator" w:id="1">
    <w:p w:rsidR="005915CE" w:rsidRDefault="005915CE" w:rsidP="00986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altName w:val="Courier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5CE" w:rsidRDefault="005915CE">
    <w:pPr>
      <w:pStyle w:val="Header"/>
      <w:pBdr>
        <w:bottom w:val="single" w:sz="12" w:space="1" w:color="auto"/>
      </w:pBdr>
    </w:pPr>
  </w:p>
  <w:tbl>
    <w:tblPr>
      <w:tblW w:w="4940" w:type="pct"/>
      <w:tblCellMar>
        <w:left w:w="107" w:type="dxa"/>
        <w:right w:w="107" w:type="dxa"/>
      </w:tblCellMar>
      <w:tblLook w:val="0000"/>
    </w:tblPr>
    <w:tblGrid>
      <w:gridCol w:w="4696"/>
      <w:gridCol w:w="1223"/>
      <w:gridCol w:w="3362"/>
    </w:tblGrid>
    <w:tr w:rsidR="005915CE">
      <w:trPr>
        <w:cantSplit/>
      </w:trPr>
      <w:tc>
        <w:tcPr>
          <w:tcW w:w="2530" w:type="pct"/>
        </w:tcPr>
        <w:p w:rsidR="005915CE" w:rsidRPr="00E970AD" w:rsidRDefault="005915CE" w:rsidP="00C0785F">
          <w:pPr>
            <w:pStyle w:val="Footer"/>
            <w:rPr>
              <w:iCs/>
              <w:sz w:val="20"/>
              <w:szCs w:val="16"/>
            </w:rPr>
          </w:pPr>
          <w:r>
            <w:rPr>
              <w:rFonts w:ascii="Arial" w:hAnsi="Arial" w:cs="Arial"/>
              <w:iCs/>
              <w:sz w:val="18"/>
              <w:szCs w:val="22"/>
              <w:lang w:eastAsia="zh-TW"/>
            </w:rPr>
            <w:t xml:space="preserve">ERMS - </w:t>
          </w:r>
          <w:r>
            <w:rPr>
              <w:iCs/>
              <w:sz w:val="20"/>
              <w:szCs w:val="16"/>
            </w:rPr>
            <w:t>Functional Specification for R48 Daily Report for Connected Lending Exposure</w:t>
          </w:r>
        </w:p>
      </w:tc>
      <w:tc>
        <w:tcPr>
          <w:tcW w:w="2470" w:type="pct"/>
          <w:gridSpan w:val="2"/>
        </w:tcPr>
        <w:p w:rsidR="005915CE" w:rsidRDefault="005915CE" w:rsidP="009E363C">
          <w:pPr>
            <w:pStyle w:val="Footer"/>
            <w:jc w:val="right"/>
            <w:rPr>
              <w:rStyle w:val="PageNumber"/>
              <w:sz w:val="20"/>
            </w:rPr>
          </w:pPr>
          <w:r>
            <w:rPr>
              <w:rStyle w:val="PageNumber"/>
              <w:sz w:val="20"/>
            </w:rPr>
            <w:t>Version &lt;1.4&gt;</w:t>
          </w:r>
        </w:p>
      </w:tc>
    </w:tr>
    <w:tr w:rsidR="005915CE" w:rsidTr="001D74A2">
      <w:trPr>
        <w:cantSplit/>
      </w:trPr>
      <w:tc>
        <w:tcPr>
          <w:tcW w:w="3189" w:type="pct"/>
          <w:gridSpan w:val="2"/>
        </w:tcPr>
        <w:p w:rsidR="005915CE" w:rsidRDefault="005915CE" w:rsidP="00C41B60">
          <w:pPr>
            <w:pStyle w:val="Footer"/>
            <w:rPr>
              <w:iCs/>
              <w:sz w:val="20"/>
              <w:szCs w:val="16"/>
            </w:rPr>
          </w:pPr>
        </w:p>
      </w:tc>
      <w:tc>
        <w:tcPr>
          <w:tcW w:w="1811" w:type="pct"/>
        </w:tcPr>
        <w:p w:rsidR="005915CE" w:rsidRDefault="005915CE">
          <w:pPr>
            <w:pStyle w:val="Footer"/>
            <w:jc w:val="right"/>
            <w:rPr>
              <w:rStyle w:val="PageNumber"/>
              <w:sz w:val="20"/>
            </w:rPr>
          </w:pPr>
        </w:p>
      </w:tc>
    </w:tr>
    <w:tr w:rsidR="005915CE">
      <w:trPr>
        <w:cantSplit/>
      </w:trPr>
      <w:tc>
        <w:tcPr>
          <w:tcW w:w="2530" w:type="pct"/>
        </w:tcPr>
        <w:p w:rsidR="005915CE" w:rsidRDefault="005915CE">
          <w:pPr>
            <w:pStyle w:val="Footer"/>
            <w:rPr>
              <w:iCs/>
              <w:sz w:val="20"/>
              <w:szCs w:val="16"/>
            </w:rPr>
          </w:pPr>
        </w:p>
      </w:tc>
      <w:tc>
        <w:tcPr>
          <w:tcW w:w="2470" w:type="pct"/>
          <w:gridSpan w:val="2"/>
        </w:tcPr>
        <w:p w:rsidR="005915CE" w:rsidRDefault="005915CE">
          <w:pPr>
            <w:pStyle w:val="Footer"/>
            <w:jc w:val="right"/>
            <w:rPr>
              <w:rStyle w:val="PageNumber"/>
              <w:sz w:val="20"/>
            </w:rPr>
          </w:pPr>
          <w:r>
            <w:rPr>
              <w:rStyle w:val="PageNumber"/>
              <w:sz w:val="20"/>
            </w:rPr>
            <w:t xml:space="preserve">Page </w:t>
          </w:r>
          <w:r w:rsidR="00506977"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="00506977"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7C68BD">
            <w:rPr>
              <w:rStyle w:val="PageNumber"/>
              <w:rFonts w:ascii="Arial" w:hAnsi="Arial" w:cs="Arial"/>
              <w:noProof/>
              <w:sz w:val="20"/>
            </w:rPr>
            <w:t>8</w:t>
          </w:r>
          <w:r w:rsidR="00506977">
            <w:rPr>
              <w:rStyle w:val="PageNumber"/>
              <w:rFonts w:ascii="Arial" w:hAnsi="Arial" w:cs="Arial"/>
              <w:sz w:val="20"/>
            </w:rPr>
            <w:fldChar w:fldCharType="end"/>
          </w:r>
        </w:p>
      </w:tc>
    </w:tr>
  </w:tbl>
  <w:p w:rsidR="005915CE" w:rsidRDefault="005915CE" w:rsidP="00C41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5CE" w:rsidRDefault="005915CE" w:rsidP="009864F0">
      <w:r>
        <w:separator/>
      </w:r>
    </w:p>
  </w:footnote>
  <w:footnote w:type="continuationSeparator" w:id="1">
    <w:p w:rsidR="005915CE" w:rsidRDefault="005915CE" w:rsidP="00986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5CE" w:rsidRDefault="005915CE">
    <w:pPr>
      <w:pStyle w:val="Header"/>
    </w:pPr>
  </w:p>
  <w:p w:rsidR="005915CE" w:rsidRDefault="005915CE">
    <w:pPr>
      <w:pStyle w:val="Header"/>
    </w:pPr>
    <w:r>
      <w:rPr>
        <w:b/>
        <w:bCs/>
        <w:noProof/>
        <w:sz w:val="36"/>
        <w:lang w:eastAsia="zh-CN"/>
      </w:rPr>
      <w:drawing>
        <wp:inline distT="0" distB="0" distL="0" distR="0">
          <wp:extent cx="1647825" cy="733425"/>
          <wp:effectExtent l="19050" t="0" r="9525" b="0"/>
          <wp:docPr id="2" name="Picture 2" descr="BOC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CI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54B"/>
    <w:multiLevelType w:val="hybridMultilevel"/>
    <w:tmpl w:val="16D41020"/>
    <w:lvl w:ilvl="0" w:tplc="A532F1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975A4"/>
    <w:multiLevelType w:val="hybridMultilevel"/>
    <w:tmpl w:val="7D36E7F2"/>
    <w:lvl w:ilvl="0" w:tplc="44FCE424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">
    <w:nsid w:val="2B924248"/>
    <w:multiLevelType w:val="hybridMultilevel"/>
    <w:tmpl w:val="D166EF68"/>
    <w:lvl w:ilvl="0" w:tplc="44FCE424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3">
    <w:nsid w:val="2FD706AE"/>
    <w:multiLevelType w:val="hybridMultilevel"/>
    <w:tmpl w:val="CC021BAC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E28819D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92D44FF"/>
    <w:multiLevelType w:val="hybridMultilevel"/>
    <w:tmpl w:val="6A34A928"/>
    <w:lvl w:ilvl="0" w:tplc="6882B8EE">
      <w:start w:val="3"/>
      <w:numFmt w:val="bullet"/>
      <w:pStyle w:val="TableList"/>
      <w:lvlText w:val="-"/>
      <w:lvlJc w:val="left"/>
      <w:pPr>
        <w:tabs>
          <w:tab w:val="num" w:pos="1870"/>
        </w:tabs>
        <w:ind w:left="187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E28819D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D4B2DE6"/>
    <w:multiLevelType w:val="hybridMultilevel"/>
    <w:tmpl w:val="FE1AB560"/>
    <w:lvl w:ilvl="0" w:tplc="6FC2DE28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1889E6">
      <w:start w:val="1"/>
      <w:numFmt w:val="bullet"/>
      <w:pStyle w:val="SubTable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0D18DE"/>
    <w:multiLevelType w:val="multilevel"/>
    <w:tmpl w:val="09AC706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lowerLetter"/>
      <w:lvlText w:val="%2. 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7">
    <w:nsid w:val="46643E1D"/>
    <w:multiLevelType w:val="hybridMultilevel"/>
    <w:tmpl w:val="36B66C16"/>
    <w:lvl w:ilvl="0" w:tplc="7BCA96FC">
      <w:start w:val="1"/>
      <w:numFmt w:val="bullet"/>
      <w:pStyle w:val="Session2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A219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1669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24CB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A847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9CF5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C020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BA4D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CE8C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0F5357"/>
    <w:multiLevelType w:val="multilevel"/>
    <w:tmpl w:val="6D4EC8EE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567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230"/>
        </w:tabs>
        <w:ind w:left="423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4C786B61"/>
    <w:multiLevelType w:val="hybridMultilevel"/>
    <w:tmpl w:val="66E287D2"/>
    <w:lvl w:ilvl="0" w:tplc="794CC370">
      <w:start w:val="1"/>
      <w:numFmt w:val="bullet"/>
      <w:pStyle w:val="SubSubSession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74A8584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A0263F7C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D6E498F2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291C840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E7BCA300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DB70EF9A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779E573E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383CDD9C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>
    <w:nsid w:val="55601697"/>
    <w:multiLevelType w:val="multilevel"/>
    <w:tmpl w:val="7B224318"/>
    <w:lvl w:ilvl="0">
      <w:start w:val="1"/>
      <w:numFmt w:val="decimal"/>
      <w:pStyle w:val="ChapterTitle"/>
      <w:lvlText w:val="%1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1">
      <w:start w:val="1"/>
      <w:numFmt w:val="decimal"/>
      <w:pStyle w:val="SessionTitle"/>
      <w:lvlText w:val="%1.%2."/>
      <w:lvlJc w:val="left"/>
      <w:pPr>
        <w:tabs>
          <w:tab w:val="num" w:pos="1041"/>
        </w:tabs>
        <w:ind w:left="753" w:hanging="432"/>
      </w:pPr>
      <w:rPr>
        <w:rFonts w:hint="eastAsia"/>
      </w:rPr>
    </w:lvl>
    <w:lvl w:ilvl="2">
      <w:start w:val="1"/>
      <w:numFmt w:val="decimal"/>
      <w:pStyle w:val="SubSessionTitle"/>
      <w:lvlText w:val="%1.%2.%3."/>
      <w:lvlJc w:val="left"/>
      <w:pPr>
        <w:tabs>
          <w:tab w:val="num" w:pos="4331"/>
        </w:tabs>
        <w:ind w:left="4115" w:hanging="504"/>
      </w:pPr>
      <w:rPr>
        <w:rFonts w:hint="eastAsia"/>
      </w:rPr>
    </w:lvl>
    <w:lvl w:ilvl="3">
      <w:start w:val="1"/>
      <w:numFmt w:val="decimal"/>
      <w:pStyle w:val="SubSubSessionTitle"/>
      <w:lvlText w:val="%1.%2.%3.%4."/>
      <w:lvlJc w:val="left"/>
      <w:pPr>
        <w:tabs>
          <w:tab w:val="num" w:pos="2121"/>
        </w:tabs>
        <w:ind w:left="1689" w:hanging="648"/>
      </w:pPr>
      <w:rPr>
        <w:rFonts w:hint="eastAsia"/>
      </w:rPr>
    </w:lvl>
    <w:lvl w:ilvl="4">
      <w:start w:val="1"/>
      <w:numFmt w:val="decimal"/>
      <w:pStyle w:val="SubSubSubSessionTitle"/>
      <w:lvlText w:val="%1.%2.%3.%4.%5."/>
      <w:lvlJc w:val="left"/>
      <w:pPr>
        <w:tabs>
          <w:tab w:val="num" w:pos="2841"/>
        </w:tabs>
        <w:ind w:left="2193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01"/>
        </w:tabs>
        <w:ind w:left="2697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21"/>
        </w:tabs>
        <w:ind w:left="3201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41"/>
        </w:tabs>
        <w:ind w:left="3705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01"/>
        </w:tabs>
        <w:ind w:left="4281" w:hanging="1440"/>
      </w:pPr>
      <w:rPr>
        <w:rFonts w:hint="eastAsia"/>
      </w:rPr>
    </w:lvl>
  </w:abstractNum>
  <w:abstractNum w:abstractNumId="11">
    <w:nsid w:val="68775ED5"/>
    <w:multiLevelType w:val="multilevel"/>
    <w:tmpl w:val="6D4EC8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702D2B5A"/>
    <w:multiLevelType w:val="hybridMultilevel"/>
    <w:tmpl w:val="D166EF68"/>
    <w:lvl w:ilvl="0" w:tplc="44FCE424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3">
    <w:nsid w:val="71B04802"/>
    <w:multiLevelType w:val="hybridMultilevel"/>
    <w:tmpl w:val="9702B1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71F3E78"/>
    <w:multiLevelType w:val="hybridMultilevel"/>
    <w:tmpl w:val="D166EF68"/>
    <w:lvl w:ilvl="0" w:tplc="44FCE424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5">
    <w:nsid w:val="7884372B"/>
    <w:multiLevelType w:val="hybridMultilevel"/>
    <w:tmpl w:val="D166EF68"/>
    <w:lvl w:ilvl="0" w:tplc="44FCE424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6">
    <w:nsid w:val="79917C5F"/>
    <w:multiLevelType w:val="hybridMultilevel"/>
    <w:tmpl w:val="7D36E7F2"/>
    <w:lvl w:ilvl="0" w:tplc="44FCE424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7">
    <w:nsid w:val="7A1A1BB0"/>
    <w:multiLevelType w:val="hybridMultilevel"/>
    <w:tmpl w:val="FDBA7990"/>
    <w:lvl w:ilvl="0" w:tplc="8CAADC90">
      <w:start w:val="1"/>
      <w:numFmt w:val="decimal"/>
      <w:lvlText w:val="%1."/>
      <w:lvlJc w:val="left"/>
      <w:pPr>
        <w:ind w:left="431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1"/>
  </w:num>
  <w:num w:numId="10">
    <w:abstractNumId w:val="17"/>
  </w:num>
  <w:num w:numId="11">
    <w:abstractNumId w:val="0"/>
  </w:num>
  <w:num w:numId="12">
    <w:abstractNumId w:val="15"/>
  </w:num>
  <w:num w:numId="13">
    <w:abstractNumId w:val="6"/>
  </w:num>
  <w:num w:numId="14">
    <w:abstractNumId w:val="8"/>
  </w:num>
  <w:num w:numId="15">
    <w:abstractNumId w:val="12"/>
  </w:num>
  <w:num w:numId="16">
    <w:abstractNumId w:val="4"/>
  </w:num>
  <w:num w:numId="17">
    <w:abstractNumId w:val="2"/>
  </w:num>
  <w:num w:numId="18">
    <w:abstractNumId w:val="14"/>
  </w:num>
  <w:num w:numId="19">
    <w:abstractNumId w:val="16"/>
  </w:num>
  <w:num w:numId="20">
    <w:abstractNumId w:val="1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revisionView w:markup="0"/>
  <w:trackRevision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262A"/>
    <w:rsid w:val="00003A2D"/>
    <w:rsid w:val="00003A97"/>
    <w:rsid w:val="00004DF3"/>
    <w:rsid w:val="00010BFF"/>
    <w:rsid w:val="00014CA5"/>
    <w:rsid w:val="000151EF"/>
    <w:rsid w:val="00015E18"/>
    <w:rsid w:val="0002090E"/>
    <w:rsid w:val="00022E1E"/>
    <w:rsid w:val="0002498B"/>
    <w:rsid w:val="00025BF4"/>
    <w:rsid w:val="00032D11"/>
    <w:rsid w:val="00040240"/>
    <w:rsid w:val="00043103"/>
    <w:rsid w:val="0004417D"/>
    <w:rsid w:val="0004446D"/>
    <w:rsid w:val="00044635"/>
    <w:rsid w:val="00045609"/>
    <w:rsid w:val="00051995"/>
    <w:rsid w:val="00054956"/>
    <w:rsid w:val="00064FE5"/>
    <w:rsid w:val="0006607E"/>
    <w:rsid w:val="000751CD"/>
    <w:rsid w:val="00075E7D"/>
    <w:rsid w:val="00075FDF"/>
    <w:rsid w:val="00077312"/>
    <w:rsid w:val="00083DAB"/>
    <w:rsid w:val="00087056"/>
    <w:rsid w:val="00087586"/>
    <w:rsid w:val="00093756"/>
    <w:rsid w:val="00095208"/>
    <w:rsid w:val="00096BE4"/>
    <w:rsid w:val="000A4C51"/>
    <w:rsid w:val="000A71D0"/>
    <w:rsid w:val="000A77B4"/>
    <w:rsid w:val="000A77F9"/>
    <w:rsid w:val="000B6A56"/>
    <w:rsid w:val="000C16B5"/>
    <w:rsid w:val="000C2A69"/>
    <w:rsid w:val="000C7EA7"/>
    <w:rsid w:val="000D45C4"/>
    <w:rsid w:val="000E217F"/>
    <w:rsid w:val="000E5C07"/>
    <w:rsid w:val="000E5E8E"/>
    <w:rsid w:val="000F28CA"/>
    <w:rsid w:val="000F6D2A"/>
    <w:rsid w:val="000F73D5"/>
    <w:rsid w:val="001014EE"/>
    <w:rsid w:val="0011021C"/>
    <w:rsid w:val="00111EEE"/>
    <w:rsid w:val="001253CA"/>
    <w:rsid w:val="00130681"/>
    <w:rsid w:val="001328E0"/>
    <w:rsid w:val="0013419D"/>
    <w:rsid w:val="0013594B"/>
    <w:rsid w:val="0013639E"/>
    <w:rsid w:val="00141F61"/>
    <w:rsid w:val="001425F9"/>
    <w:rsid w:val="0014379A"/>
    <w:rsid w:val="00147AC5"/>
    <w:rsid w:val="00147AE8"/>
    <w:rsid w:val="00150BD5"/>
    <w:rsid w:val="001539DF"/>
    <w:rsid w:val="001549BB"/>
    <w:rsid w:val="00154C9D"/>
    <w:rsid w:val="001649D8"/>
    <w:rsid w:val="001655DD"/>
    <w:rsid w:val="00175F34"/>
    <w:rsid w:val="00180E5E"/>
    <w:rsid w:val="001837FD"/>
    <w:rsid w:val="00183E27"/>
    <w:rsid w:val="001974EC"/>
    <w:rsid w:val="001A5B76"/>
    <w:rsid w:val="001B27CC"/>
    <w:rsid w:val="001B46F3"/>
    <w:rsid w:val="001B50A0"/>
    <w:rsid w:val="001C0E9B"/>
    <w:rsid w:val="001C1200"/>
    <w:rsid w:val="001C620B"/>
    <w:rsid w:val="001D0820"/>
    <w:rsid w:val="001D51F4"/>
    <w:rsid w:val="001D74A2"/>
    <w:rsid w:val="001D7708"/>
    <w:rsid w:val="001D7F5E"/>
    <w:rsid w:val="001E0FDA"/>
    <w:rsid w:val="001E62FE"/>
    <w:rsid w:val="001F7FD4"/>
    <w:rsid w:val="00200833"/>
    <w:rsid w:val="00200A50"/>
    <w:rsid w:val="00204D30"/>
    <w:rsid w:val="002053AC"/>
    <w:rsid w:val="002073F0"/>
    <w:rsid w:val="002158AD"/>
    <w:rsid w:val="00216298"/>
    <w:rsid w:val="00220CD9"/>
    <w:rsid w:val="00226F6F"/>
    <w:rsid w:val="00233F1C"/>
    <w:rsid w:val="0023591D"/>
    <w:rsid w:val="00235E66"/>
    <w:rsid w:val="00241C0A"/>
    <w:rsid w:val="0024431F"/>
    <w:rsid w:val="00246690"/>
    <w:rsid w:val="002511CE"/>
    <w:rsid w:val="00254DE1"/>
    <w:rsid w:val="00260B32"/>
    <w:rsid w:val="00272DBC"/>
    <w:rsid w:val="00274A69"/>
    <w:rsid w:val="002772FD"/>
    <w:rsid w:val="00283818"/>
    <w:rsid w:val="002851C9"/>
    <w:rsid w:val="00290221"/>
    <w:rsid w:val="00291917"/>
    <w:rsid w:val="00293CA2"/>
    <w:rsid w:val="00294585"/>
    <w:rsid w:val="00297157"/>
    <w:rsid w:val="00297B16"/>
    <w:rsid w:val="002A03B2"/>
    <w:rsid w:val="002A54A4"/>
    <w:rsid w:val="002A5D52"/>
    <w:rsid w:val="002A7243"/>
    <w:rsid w:val="002A7BD6"/>
    <w:rsid w:val="002C4DDB"/>
    <w:rsid w:val="002D059F"/>
    <w:rsid w:val="002D1F04"/>
    <w:rsid w:val="002D63B0"/>
    <w:rsid w:val="002E0DDE"/>
    <w:rsid w:val="002E3D8D"/>
    <w:rsid w:val="002E75B7"/>
    <w:rsid w:val="002F212D"/>
    <w:rsid w:val="002F2479"/>
    <w:rsid w:val="002F5EE1"/>
    <w:rsid w:val="002F6A8B"/>
    <w:rsid w:val="002F73CB"/>
    <w:rsid w:val="00301464"/>
    <w:rsid w:val="00301499"/>
    <w:rsid w:val="0030538A"/>
    <w:rsid w:val="003205C8"/>
    <w:rsid w:val="003224BA"/>
    <w:rsid w:val="003228E2"/>
    <w:rsid w:val="0032356C"/>
    <w:rsid w:val="00323EC3"/>
    <w:rsid w:val="00332BB7"/>
    <w:rsid w:val="00332FE1"/>
    <w:rsid w:val="00335121"/>
    <w:rsid w:val="00337ADE"/>
    <w:rsid w:val="00340127"/>
    <w:rsid w:val="00343A84"/>
    <w:rsid w:val="00345EF7"/>
    <w:rsid w:val="003519B0"/>
    <w:rsid w:val="0035439C"/>
    <w:rsid w:val="00354A42"/>
    <w:rsid w:val="00356384"/>
    <w:rsid w:val="0036111E"/>
    <w:rsid w:val="00362B2E"/>
    <w:rsid w:val="0037133D"/>
    <w:rsid w:val="00373B3C"/>
    <w:rsid w:val="0037542E"/>
    <w:rsid w:val="00380BE3"/>
    <w:rsid w:val="00382CB7"/>
    <w:rsid w:val="00386BFB"/>
    <w:rsid w:val="00391302"/>
    <w:rsid w:val="00391E1D"/>
    <w:rsid w:val="00392A35"/>
    <w:rsid w:val="00392B37"/>
    <w:rsid w:val="00395A50"/>
    <w:rsid w:val="00397D51"/>
    <w:rsid w:val="003A2E1C"/>
    <w:rsid w:val="003A31FF"/>
    <w:rsid w:val="003A32D2"/>
    <w:rsid w:val="003A5C5B"/>
    <w:rsid w:val="003A62A6"/>
    <w:rsid w:val="003B3813"/>
    <w:rsid w:val="003C0AF7"/>
    <w:rsid w:val="003C61A2"/>
    <w:rsid w:val="003D27D2"/>
    <w:rsid w:val="003D7D89"/>
    <w:rsid w:val="003D7DB0"/>
    <w:rsid w:val="003E002D"/>
    <w:rsid w:val="003E0EB4"/>
    <w:rsid w:val="003E370D"/>
    <w:rsid w:val="003E3B47"/>
    <w:rsid w:val="003F1003"/>
    <w:rsid w:val="003F2D95"/>
    <w:rsid w:val="003F31DC"/>
    <w:rsid w:val="003F5439"/>
    <w:rsid w:val="0040175B"/>
    <w:rsid w:val="004076AC"/>
    <w:rsid w:val="00411290"/>
    <w:rsid w:val="00411C9F"/>
    <w:rsid w:val="00412351"/>
    <w:rsid w:val="0041301B"/>
    <w:rsid w:val="00415117"/>
    <w:rsid w:val="00427200"/>
    <w:rsid w:val="00432D5C"/>
    <w:rsid w:val="004333EB"/>
    <w:rsid w:val="00434493"/>
    <w:rsid w:val="00434BB3"/>
    <w:rsid w:val="00434ED8"/>
    <w:rsid w:val="0044112B"/>
    <w:rsid w:val="004424BA"/>
    <w:rsid w:val="004424BF"/>
    <w:rsid w:val="004460D3"/>
    <w:rsid w:val="00447C15"/>
    <w:rsid w:val="00460E3E"/>
    <w:rsid w:val="00464962"/>
    <w:rsid w:val="0046723E"/>
    <w:rsid w:val="0046753B"/>
    <w:rsid w:val="0047058E"/>
    <w:rsid w:val="00471467"/>
    <w:rsid w:val="00473602"/>
    <w:rsid w:val="0047522B"/>
    <w:rsid w:val="00485281"/>
    <w:rsid w:val="0048728B"/>
    <w:rsid w:val="0048791B"/>
    <w:rsid w:val="00497789"/>
    <w:rsid w:val="004A3C7E"/>
    <w:rsid w:val="004B4D25"/>
    <w:rsid w:val="004C0E2B"/>
    <w:rsid w:val="004C37ED"/>
    <w:rsid w:val="004D3CBD"/>
    <w:rsid w:val="004D52C9"/>
    <w:rsid w:val="004D784A"/>
    <w:rsid w:val="004F0DAF"/>
    <w:rsid w:val="004F4CCC"/>
    <w:rsid w:val="00500910"/>
    <w:rsid w:val="00503350"/>
    <w:rsid w:val="00503B8C"/>
    <w:rsid w:val="005045AE"/>
    <w:rsid w:val="005047CF"/>
    <w:rsid w:val="00506977"/>
    <w:rsid w:val="005133BD"/>
    <w:rsid w:val="005157D6"/>
    <w:rsid w:val="00525D3D"/>
    <w:rsid w:val="0052716B"/>
    <w:rsid w:val="005301AB"/>
    <w:rsid w:val="00533623"/>
    <w:rsid w:val="00534C4F"/>
    <w:rsid w:val="0053704D"/>
    <w:rsid w:val="005437A7"/>
    <w:rsid w:val="0055267E"/>
    <w:rsid w:val="00555AF1"/>
    <w:rsid w:val="00556534"/>
    <w:rsid w:val="00562C84"/>
    <w:rsid w:val="00567408"/>
    <w:rsid w:val="00570F0D"/>
    <w:rsid w:val="00574641"/>
    <w:rsid w:val="00580C58"/>
    <w:rsid w:val="005837DB"/>
    <w:rsid w:val="00583878"/>
    <w:rsid w:val="005915CE"/>
    <w:rsid w:val="005966A2"/>
    <w:rsid w:val="00596B28"/>
    <w:rsid w:val="005A6103"/>
    <w:rsid w:val="005A6D29"/>
    <w:rsid w:val="005A7298"/>
    <w:rsid w:val="005B108D"/>
    <w:rsid w:val="005B1E21"/>
    <w:rsid w:val="005B38B6"/>
    <w:rsid w:val="005C09AC"/>
    <w:rsid w:val="005C16B9"/>
    <w:rsid w:val="005C45D5"/>
    <w:rsid w:val="005C497B"/>
    <w:rsid w:val="005C6F3F"/>
    <w:rsid w:val="005D100D"/>
    <w:rsid w:val="005D21FB"/>
    <w:rsid w:val="005D25CF"/>
    <w:rsid w:val="005D7CB3"/>
    <w:rsid w:val="005E0298"/>
    <w:rsid w:val="005E262A"/>
    <w:rsid w:val="005E3351"/>
    <w:rsid w:val="005F0880"/>
    <w:rsid w:val="005F281C"/>
    <w:rsid w:val="005F5117"/>
    <w:rsid w:val="005F545B"/>
    <w:rsid w:val="005F6B8F"/>
    <w:rsid w:val="00604194"/>
    <w:rsid w:val="00605600"/>
    <w:rsid w:val="006056C8"/>
    <w:rsid w:val="0061006F"/>
    <w:rsid w:val="006105D6"/>
    <w:rsid w:val="00615202"/>
    <w:rsid w:val="006153CF"/>
    <w:rsid w:val="00621377"/>
    <w:rsid w:val="00623424"/>
    <w:rsid w:val="006274C2"/>
    <w:rsid w:val="006326D0"/>
    <w:rsid w:val="0063581A"/>
    <w:rsid w:val="00635D4E"/>
    <w:rsid w:val="0064302D"/>
    <w:rsid w:val="00644F3F"/>
    <w:rsid w:val="00656009"/>
    <w:rsid w:val="00656C49"/>
    <w:rsid w:val="0066475F"/>
    <w:rsid w:val="00666146"/>
    <w:rsid w:val="00666E46"/>
    <w:rsid w:val="00667ADB"/>
    <w:rsid w:val="00670694"/>
    <w:rsid w:val="0067178E"/>
    <w:rsid w:val="00672A3F"/>
    <w:rsid w:val="00672CF2"/>
    <w:rsid w:val="006765C7"/>
    <w:rsid w:val="00683866"/>
    <w:rsid w:val="0068724E"/>
    <w:rsid w:val="006940F0"/>
    <w:rsid w:val="00694719"/>
    <w:rsid w:val="00695EE0"/>
    <w:rsid w:val="006A2BD6"/>
    <w:rsid w:val="006A552E"/>
    <w:rsid w:val="006A6F8A"/>
    <w:rsid w:val="006A7007"/>
    <w:rsid w:val="006B777C"/>
    <w:rsid w:val="006C13AC"/>
    <w:rsid w:val="006C5372"/>
    <w:rsid w:val="006D1D8B"/>
    <w:rsid w:val="006D1D94"/>
    <w:rsid w:val="006D5065"/>
    <w:rsid w:val="006D5C3C"/>
    <w:rsid w:val="006D68A0"/>
    <w:rsid w:val="006E1CFF"/>
    <w:rsid w:val="006F0CA1"/>
    <w:rsid w:val="006F28E6"/>
    <w:rsid w:val="006F6686"/>
    <w:rsid w:val="007009D5"/>
    <w:rsid w:val="00701081"/>
    <w:rsid w:val="007011B6"/>
    <w:rsid w:val="00701954"/>
    <w:rsid w:val="00711290"/>
    <w:rsid w:val="00711564"/>
    <w:rsid w:val="00711DF9"/>
    <w:rsid w:val="00714ADE"/>
    <w:rsid w:val="00716A62"/>
    <w:rsid w:val="0071760F"/>
    <w:rsid w:val="00723720"/>
    <w:rsid w:val="007244DD"/>
    <w:rsid w:val="00731935"/>
    <w:rsid w:val="00732E52"/>
    <w:rsid w:val="00733BFE"/>
    <w:rsid w:val="00736800"/>
    <w:rsid w:val="007414F0"/>
    <w:rsid w:val="00742C0B"/>
    <w:rsid w:val="00743728"/>
    <w:rsid w:val="007438D1"/>
    <w:rsid w:val="007441C0"/>
    <w:rsid w:val="00744D47"/>
    <w:rsid w:val="00746383"/>
    <w:rsid w:val="00751990"/>
    <w:rsid w:val="0075649B"/>
    <w:rsid w:val="00766865"/>
    <w:rsid w:val="00784003"/>
    <w:rsid w:val="0079225D"/>
    <w:rsid w:val="00794992"/>
    <w:rsid w:val="007A0022"/>
    <w:rsid w:val="007A5EB5"/>
    <w:rsid w:val="007A7691"/>
    <w:rsid w:val="007B350C"/>
    <w:rsid w:val="007B41EB"/>
    <w:rsid w:val="007C09ED"/>
    <w:rsid w:val="007C68BD"/>
    <w:rsid w:val="007C7649"/>
    <w:rsid w:val="007D4A20"/>
    <w:rsid w:val="007E30EA"/>
    <w:rsid w:val="007E4F69"/>
    <w:rsid w:val="00800443"/>
    <w:rsid w:val="00803266"/>
    <w:rsid w:val="00803A4E"/>
    <w:rsid w:val="00805C6E"/>
    <w:rsid w:val="00806B32"/>
    <w:rsid w:val="00807561"/>
    <w:rsid w:val="00810C27"/>
    <w:rsid w:val="00823479"/>
    <w:rsid w:val="00824ABE"/>
    <w:rsid w:val="008415F9"/>
    <w:rsid w:val="00855D7F"/>
    <w:rsid w:val="00857CA1"/>
    <w:rsid w:val="00857D22"/>
    <w:rsid w:val="0086092D"/>
    <w:rsid w:val="00860A7D"/>
    <w:rsid w:val="00862735"/>
    <w:rsid w:val="00862B59"/>
    <w:rsid w:val="00865083"/>
    <w:rsid w:val="00865840"/>
    <w:rsid w:val="008659AA"/>
    <w:rsid w:val="0086699A"/>
    <w:rsid w:val="00866DA8"/>
    <w:rsid w:val="008755C3"/>
    <w:rsid w:val="00880390"/>
    <w:rsid w:val="008828CF"/>
    <w:rsid w:val="00883CAE"/>
    <w:rsid w:val="00892CB6"/>
    <w:rsid w:val="008A6934"/>
    <w:rsid w:val="008B32A0"/>
    <w:rsid w:val="008B35F9"/>
    <w:rsid w:val="008B6813"/>
    <w:rsid w:val="008C04E4"/>
    <w:rsid w:val="008C189E"/>
    <w:rsid w:val="008C75B0"/>
    <w:rsid w:val="008D16FD"/>
    <w:rsid w:val="008D1F3C"/>
    <w:rsid w:val="008D2797"/>
    <w:rsid w:val="008D48E1"/>
    <w:rsid w:val="008D6E63"/>
    <w:rsid w:val="008F04E0"/>
    <w:rsid w:val="008F6453"/>
    <w:rsid w:val="008F65FD"/>
    <w:rsid w:val="00906CDA"/>
    <w:rsid w:val="009106E9"/>
    <w:rsid w:val="00915C4C"/>
    <w:rsid w:val="009160F5"/>
    <w:rsid w:val="009161FF"/>
    <w:rsid w:val="009307D1"/>
    <w:rsid w:val="00930E46"/>
    <w:rsid w:val="00940DC6"/>
    <w:rsid w:val="00941E55"/>
    <w:rsid w:val="009431D4"/>
    <w:rsid w:val="00944AE9"/>
    <w:rsid w:val="00945740"/>
    <w:rsid w:val="00946EC3"/>
    <w:rsid w:val="00947198"/>
    <w:rsid w:val="00950C03"/>
    <w:rsid w:val="00954338"/>
    <w:rsid w:val="0095739E"/>
    <w:rsid w:val="0096134E"/>
    <w:rsid w:val="009614C3"/>
    <w:rsid w:val="00961636"/>
    <w:rsid w:val="00963B3E"/>
    <w:rsid w:val="00966DEB"/>
    <w:rsid w:val="00982CA6"/>
    <w:rsid w:val="009864F0"/>
    <w:rsid w:val="0099387E"/>
    <w:rsid w:val="009951F8"/>
    <w:rsid w:val="00997023"/>
    <w:rsid w:val="009A4280"/>
    <w:rsid w:val="009A4AED"/>
    <w:rsid w:val="009A67A1"/>
    <w:rsid w:val="009B3284"/>
    <w:rsid w:val="009B39D1"/>
    <w:rsid w:val="009B622E"/>
    <w:rsid w:val="009B6D8E"/>
    <w:rsid w:val="009C0B31"/>
    <w:rsid w:val="009C505E"/>
    <w:rsid w:val="009C58C7"/>
    <w:rsid w:val="009C6326"/>
    <w:rsid w:val="009C767D"/>
    <w:rsid w:val="009D549D"/>
    <w:rsid w:val="009D5FBB"/>
    <w:rsid w:val="009D63AE"/>
    <w:rsid w:val="009E363C"/>
    <w:rsid w:val="009F5D4D"/>
    <w:rsid w:val="00A04990"/>
    <w:rsid w:val="00A04CE4"/>
    <w:rsid w:val="00A063E5"/>
    <w:rsid w:val="00A1420C"/>
    <w:rsid w:val="00A30BEC"/>
    <w:rsid w:val="00A31890"/>
    <w:rsid w:val="00A33998"/>
    <w:rsid w:val="00A412B1"/>
    <w:rsid w:val="00A413CE"/>
    <w:rsid w:val="00A43BBC"/>
    <w:rsid w:val="00A43DA1"/>
    <w:rsid w:val="00A44662"/>
    <w:rsid w:val="00A446E7"/>
    <w:rsid w:val="00A47003"/>
    <w:rsid w:val="00A55D53"/>
    <w:rsid w:val="00A563B0"/>
    <w:rsid w:val="00A579F5"/>
    <w:rsid w:val="00A72D7E"/>
    <w:rsid w:val="00A85457"/>
    <w:rsid w:val="00A916F4"/>
    <w:rsid w:val="00A926D2"/>
    <w:rsid w:val="00A92A0A"/>
    <w:rsid w:val="00A954F5"/>
    <w:rsid w:val="00A97F18"/>
    <w:rsid w:val="00AA28B2"/>
    <w:rsid w:val="00AA5156"/>
    <w:rsid w:val="00AC24F6"/>
    <w:rsid w:val="00AC44A3"/>
    <w:rsid w:val="00AC4BD5"/>
    <w:rsid w:val="00AC5190"/>
    <w:rsid w:val="00AD17F4"/>
    <w:rsid w:val="00AE1369"/>
    <w:rsid w:val="00AE4E71"/>
    <w:rsid w:val="00AE5770"/>
    <w:rsid w:val="00AE5A2B"/>
    <w:rsid w:val="00AF1526"/>
    <w:rsid w:val="00AF38D1"/>
    <w:rsid w:val="00AF57FA"/>
    <w:rsid w:val="00AF6E1E"/>
    <w:rsid w:val="00AF77F6"/>
    <w:rsid w:val="00B0396E"/>
    <w:rsid w:val="00B10744"/>
    <w:rsid w:val="00B13DF9"/>
    <w:rsid w:val="00B16C98"/>
    <w:rsid w:val="00B224A6"/>
    <w:rsid w:val="00B35A3C"/>
    <w:rsid w:val="00B36C08"/>
    <w:rsid w:val="00B376AE"/>
    <w:rsid w:val="00B44EB1"/>
    <w:rsid w:val="00B45117"/>
    <w:rsid w:val="00B473E7"/>
    <w:rsid w:val="00B47AE3"/>
    <w:rsid w:val="00B56AA6"/>
    <w:rsid w:val="00B57A71"/>
    <w:rsid w:val="00B631D2"/>
    <w:rsid w:val="00B67A7D"/>
    <w:rsid w:val="00B70657"/>
    <w:rsid w:val="00B71197"/>
    <w:rsid w:val="00B75D73"/>
    <w:rsid w:val="00B80EEA"/>
    <w:rsid w:val="00B83240"/>
    <w:rsid w:val="00B8668D"/>
    <w:rsid w:val="00B9580D"/>
    <w:rsid w:val="00B963B4"/>
    <w:rsid w:val="00BA1ABE"/>
    <w:rsid w:val="00BA4682"/>
    <w:rsid w:val="00BA5886"/>
    <w:rsid w:val="00BA7956"/>
    <w:rsid w:val="00BB03E5"/>
    <w:rsid w:val="00BB045D"/>
    <w:rsid w:val="00BB5EE7"/>
    <w:rsid w:val="00BB7A4A"/>
    <w:rsid w:val="00BB7B9D"/>
    <w:rsid w:val="00BC2E27"/>
    <w:rsid w:val="00BC350A"/>
    <w:rsid w:val="00BC4FFE"/>
    <w:rsid w:val="00BC6652"/>
    <w:rsid w:val="00BD0755"/>
    <w:rsid w:val="00BD24A7"/>
    <w:rsid w:val="00BF0082"/>
    <w:rsid w:val="00BF3F3D"/>
    <w:rsid w:val="00BF4CA0"/>
    <w:rsid w:val="00BF7794"/>
    <w:rsid w:val="00C006B9"/>
    <w:rsid w:val="00C04D73"/>
    <w:rsid w:val="00C0785F"/>
    <w:rsid w:val="00C10A6C"/>
    <w:rsid w:val="00C10DAD"/>
    <w:rsid w:val="00C12608"/>
    <w:rsid w:val="00C15340"/>
    <w:rsid w:val="00C163B1"/>
    <w:rsid w:val="00C2019D"/>
    <w:rsid w:val="00C26122"/>
    <w:rsid w:val="00C26B88"/>
    <w:rsid w:val="00C3017A"/>
    <w:rsid w:val="00C30661"/>
    <w:rsid w:val="00C32E2F"/>
    <w:rsid w:val="00C339FD"/>
    <w:rsid w:val="00C34FF7"/>
    <w:rsid w:val="00C358FB"/>
    <w:rsid w:val="00C409B3"/>
    <w:rsid w:val="00C41B60"/>
    <w:rsid w:val="00C45DAD"/>
    <w:rsid w:val="00C53EBF"/>
    <w:rsid w:val="00C5406A"/>
    <w:rsid w:val="00C551E5"/>
    <w:rsid w:val="00C67B93"/>
    <w:rsid w:val="00C75B76"/>
    <w:rsid w:val="00C772F9"/>
    <w:rsid w:val="00C82EB0"/>
    <w:rsid w:val="00C85700"/>
    <w:rsid w:val="00C9391F"/>
    <w:rsid w:val="00C95368"/>
    <w:rsid w:val="00C96FDD"/>
    <w:rsid w:val="00CB5634"/>
    <w:rsid w:val="00CC11C1"/>
    <w:rsid w:val="00CC3A97"/>
    <w:rsid w:val="00CC4C81"/>
    <w:rsid w:val="00CD3D39"/>
    <w:rsid w:val="00CD6662"/>
    <w:rsid w:val="00CF24AC"/>
    <w:rsid w:val="00CF3FD0"/>
    <w:rsid w:val="00CF464F"/>
    <w:rsid w:val="00CF7165"/>
    <w:rsid w:val="00D01364"/>
    <w:rsid w:val="00D03D9C"/>
    <w:rsid w:val="00D03F84"/>
    <w:rsid w:val="00D13A03"/>
    <w:rsid w:val="00D1752C"/>
    <w:rsid w:val="00D21871"/>
    <w:rsid w:val="00D22024"/>
    <w:rsid w:val="00D2794D"/>
    <w:rsid w:val="00D353C7"/>
    <w:rsid w:val="00D35EDE"/>
    <w:rsid w:val="00D36E54"/>
    <w:rsid w:val="00D4376F"/>
    <w:rsid w:val="00D475A3"/>
    <w:rsid w:val="00D526C6"/>
    <w:rsid w:val="00D532F9"/>
    <w:rsid w:val="00D54AA9"/>
    <w:rsid w:val="00D55524"/>
    <w:rsid w:val="00D564F8"/>
    <w:rsid w:val="00D56AF7"/>
    <w:rsid w:val="00D602B0"/>
    <w:rsid w:val="00D6311E"/>
    <w:rsid w:val="00D6404B"/>
    <w:rsid w:val="00D65FE5"/>
    <w:rsid w:val="00D740A0"/>
    <w:rsid w:val="00D83F3E"/>
    <w:rsid w:val="00D860F6"/>
    <w:rsid w:val="00D928AA"/>
    <w:rsid w:val="00D938D2"/>
    <w:rsid w:val="00D95131"/>
    <w:rsid w:val="00DA1621"/>
    <w:rsid w:val="00DA2610"/>
    <w:rsid w:val="00DA3723"/>
    <w:rsid w:val="00DA7AFA"/>
    <w:rsid w:val="00DB6AB8"/>
    <w:rsid w:val="00DC031B"/>
    <w:rsid w:val="00DC3AF3"/>
    <w:rsid w:val="00DC6F81"/>
    <w:rsid w:val="00DD106D"/>
    <w:rsid w:val="00DD2861"/>
    <w:rsid w:val="00DD3AF9"/>
    <w:rsid w:val="00DD4FBA"/>
    <w:rsid w:val="00DD75C3"/>
    <w:rsid w:val="00DE0D15"/>
    <w:rsid w:val="00DE22D9"/>
    <w:rsid w:val="00DE2FE5"/>
    <w:rsid w:val="00DE41F2"/>
    <w:rsid w:val="00DF2315"/>
    <w:rsid w:val="00DF4379"/>
    <w:rsid w:val="00DF620B"/>
    <w:rsid w:val="00E01BFE"/>
    <w:rsid w:val="00E02A0F"/>
    <w:rsid w:val="00E0478B"/>
    <w:rsid w:val="00E07C5B"/>
    <w:rsid w:val="00E11783"/>
    <w:rsid w:val="00E11CE3"/>
    <w:rsid w:val="00E14935"/>
    <w:rsid w:val="00E15462"/>
    <w:rsid w:val="00E15B8A"/>
    <w:rsid w:val="00E1645F"/>
    <w:rsid w:val="00E21847"/>
    <w:rsid w:val="00E21C44"/>
    <w:rsid w:val="00E22993"/>
    <w:rsid w:val="00E23061"/>
    <w:rsid w:val="00E25D52"/>
    <w:rsid w:val="00E266DE"/>
    <w:rsid w:val="00E3107B"/>
    <w:rsid w:val="00E31CEF"/>
    <w:rsid w:val="00E3439D"/>
    <w:rsid w:val="00E34EE1"/>
    <w:rsid w:val="00E410DA"/>
    <w:rsid w:val="00E42407"/>
    <w:rsid w:val="00E430FD"/>
    <w:rsid w:val="00E5283F"/>
    <w:rsid w:val="00E53A14"/>
    <w:rsid w:val="00E5553F"/>
    <w:rsid w:val="00E65CA0"/>
    <w:rsid w:val="00E74822"/>
    <w:rsid w:val="00E831A4"/>
    <w:rsid w:val="00E8321C"/>
    <w:rsid w:val="00E837D2"/>
    <w:rsid w:val="00E87715"/>
    <w:rsid w:val="00E87BDF"/>
    <w:rsid w:val="00E970AD"/>
    <w:rsid w:val="00EA1E6B"/>
    <w:rsid w:val="00EA201C"/>
    <w:rsid w:val="00EA50A7"/>
    <w:rsid w:val="00EA75B5"/>
    <w:rsid w:val="00EB0299"/>
    <w:rsid w:val="00EB225B"/>
    <w:rsid w:val="00EB4402"/>
    <w:rsid w:val="00EC02AA"/>
    <w:rsid w:val="00EC2ED3"/>
    <w:rsid w:val="00EC3476"/>
    <w:rsid w:val="00EC42DA"/>
    <w:rsid w:val="00ED1C80"/>
    <w:rsid w:val="00ED2BA8"/>
    <w:rsid w:val="00ED5295"/>
    <w:rsid w:val="00EE00D7"/>
    <w:rsid w:val="00EE0453"/>
    <w:rsid w:val="00EE6D9E"/>
    <w:rsid w:val="00F0331C"/>
    <w:rsid w:val="00F11BA0"/>
    <w:rsid w:val="00F15995"/>
    <w:rsid w:val="00F26EB2"/>
    <w:rsid w:val="00F2731E"/>
    <w:rsid w:val="00F30F01"/>
    <w:rsid w:val="00F335A1"/>
    <w:rsid w:val="00F33EBE"/>
    <w:rsid w:val="00F36895"/>
    <w:rsid w:val="00F36B64"/>
    <w:rsid w:val="00F42376"/>
    <w:rsid w:val="00F4430C"/>
    <w:rsid w:val="00F46088"/>
    <w:rsid w:val="00F47DA4"/>
    <w:rsid w:val="00F52DBA"/>
    <w:rsid w:val="00F53E54"/>
    <w:rsid w:val="00F54087"/>
    <w:rsid w:val="00F54E62"/>
    <w:rsid w:val="00F55606"/>
    <w:rsid w:val="00F76C75"/>
    <w:rsid w:val="00F773B7"/>
    <w:rsid w:val="00F81CE6"/>
    <w:rsid w:val="00F8269D"/>
    <w:rsid w:val="00F87E65"/>
    <w:rsid w:val="00F90B9D"/>
    <w:rsid w:val="00F97A1B"/>
    <w:rsid w:val="00F97F9D"/>
    <w:rsid w:val="00FA0C38"/>
    <w:rsid w:val="00FA4965"/>
    <w:rsid w:val="00FB0006"/>
    <w:rsid w:val="00FB17EA"/>
    <w:rsid w:val="00FB3ED8"/>
    <w:rsid w:val="00FB4669"/>
    <w:rsid w:val="00FB6D2E"/>
    <w:rsid w:val="00FC41E9"/>
    <w:rsid w:val="00FD04DC"/>
    <w:rsid w:val="00FD4ADE"/>
    <w:rsid w:val="00FD5CE5"/>
    <w:rsid w:val="00FD73CC"/>
    <w:rsid w:val="00FD7FFB"/>
    <w:rsid w:val="00FE0D93"/>
    <w:rsid w:val="00FE204E"/>
    <w:rsid w:val="00FE276B"/>
    <w:rsid w:val="00FE5E26"/>
    <w:rsid w:val="00FF1B7C"/>
    <w:rsid w:val="00FF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11BA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11BA0"/>
    <w:pPr>
      <w:keepNext/>
      <w:numPr>
        <w:numId w:val="14"/>
      </w:numPr>
      <w:autoSpaceDE w:val="0"/>
      <w:autoSpaceDN w:val="0"/>
      <w:adjustRightInd w:val="0"/>
      <w:spacing w:after="80"/>
      <w:jc w:val="both"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11BA0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11BA0"/>
    <w:pPr>
      <w:keepNext/>
      <w:numPr>
        <w:ilvl w:val="2"/>
        <w:numId w:val="14"/>
      </w:numPr>
      <w:spacing w:before="120"/>
      <w:jc w:val="both"/>
      <w:outlineLvl w:val="2"/>
    </w:pPr>
    <w:rPr>
      <w:rFonts w:ascii="Arial" w:hAnsi="Arial" w:cs="Arial"/>
      <w:sz w:val="22"/>
      <w:szCs w:val="26"/>
      <w:lang w:eastAsia="zh-TW"/>
    </w:rPr>
  </w:style>
  <w:style w:type="paragraph" w:styleId="Heading4">
    <w:name w:val="heading 4"/>
    <w:basedOn w:val="Normal"/>
    <w:next w:val="Normal"/>
    <w:link w:val="Heading4Char"/>
    <w:qFormat/>
    <w:rsid w:val="00F11BA0"/>
    <w:pPr>
      <w:keepNext/>
      <w:numPr>
        <w:ilvl w:val="3"/>
        <w:numId w:val="14"/>
      </w:numPr>
      <w:tabs>
        <w:tab w:val="clear" w:pos="4230"/>
        <w:tab w:val="num" w:pos="567"/>
      </w:tabs>
      <w:spacing w:after="60"/>
      <w:ind w:left="567"/>
      <w:outlineLvl w:val="3"/>
    </w:pPr>
    <w:rPr>
      <w:rFonts w:ascii="Arial" w:hAnsi="Arial" w:cs="Arial"/>
      <w:sz w:val="22"/>
      <w:szCs w:val="28"/>
    </w:rPr>
  </w:style>
  <w:style w:type="paragraph" w:styleId="Heading5">
    <w:name w:val="heading 5"/>
    <w:basedOn w:val="Normal"/>
    <w:next w:val="Normal"/>
    <w:rsid w:val="00F11BA0"/>
    <w:pPr>
      <w:spacing w:before="60" w:after="60"/>
      <w:jc w:val="both"/>
      <w:outlineLvl w:val="4"/>
    </w:pPr>
    <w:rPr>
      <w:rFonts w:ascii="Arial" w:hAnsi="Arial" w:cs="Arial"/>
      <w:sz w:val="22"/>
      <w:szCs w:val="20"/>
      <w:lang w:eastAsia="zh-TW"/>
    </w:rPr>
  </w:style>
  <w:style w:type="paragraph" w:styleId="Heading6">
    <w:name w:val="heading 6"/>
    <w:basedOn w:val="Normal"/>
    <w:next w:val="Normal"/>
    <w:rsid w:val="00F11B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F11BA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F11B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F11BA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1B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11B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11BA0"/>
  </w:style>
  <w:style w:type="paragraph" w:customStyle="1" w:styleId="ChartBody">
    <w:name w:val="Chart Body"/>
    <w:basedOn w:val="Normal"/>
    <w:rsid w:val="00F11BA0"/>
    <w:pPr>
      <w:spacing w:before="30" w:after="30"/>
    </w:pPr>
    <w:rPr>
      <w:rFonts w:ascii="Arial" w:hAnsi="Arial" w:cs="Arial"/>
      <w:sz w:val="20"/>
      <w:szCs w:val="20"/>
    </w:rPr>
  </w:style>
  <w:style w:type="paragraph" w:customStyle="1" w:styleId="DocumentControlHeading">
    <w:name w:val="Document Control Heading"/>
    <w:rsid w:val="00F11BA0"/>
    <w:pPr>
      <w:spacing w:after="360"/>
    </w:pPr>
    <w:rPr>
      <w:rFonts w:ascii="Arial" w:hAnsi="Arial"/>
      <w:b/>
      <w:caps/>
      <w:shadow/>
      <w:spacing w:val="-2"/>
      <w:kern w:val="32"/>
      <w:sz w:val="30"/>
      <w:szCs w:val="30"/>
      <w:lang w:val="fr-FR" w:eastAsia="en-US"/>
    </w:rPr>
  </w:style>
  <w:style w:type="paragraph" w:customStyle="1" w:styleId="DocumentControlSub-heading">
    <w:name w:val="Document Control Sub-heading"/>
    <w:rsid w:val="00F11BA0"/>
    <w:pPr>
      <w:spacing w:before="60" w:after="120"/>
    </w:pPr>
    <w:rPr>
      <w:rFonts w:ascii="Arial" w:hAnsi="Arial"/>
      <w:b/>
      <w:kern w:val="32"/>
      <w:sz w:val="28"/>
      <w:szCs w:val="28"/>
      <w:lang w:val="fr-FR" w:eastAsia="en-US"/>
    </w:rPr>
  </w:style>
  <w:style w:type="paragraph" w:customStyle="1" w:styleId="DocumentControlBar">
    <w:name w:val="Document Control Bar"/>
    <w:basedOn w:val="Normal"/>
    <w:rsid w:val="00F11BA0"/>
    <w:pPr>
      <w:keepNext/>
      <w:keepLines/>
      <w:shd w:val="solid" w:color="auto" w:fill="auto"/>
      <w:spacing w:before="420"/>
      <w:ind w:right="7560"/>
    </w:pPr>
    <w:rPr>
      <w:rFonts w:ascii="Arial" w:hAnsi="Arial"/>
      <w:color w:val="FFFFFF"/>
      <w:sz w:val="8"/>
      <w:szCs w:val="20"/>
    </w:rPr>
  </w:style>
  <w:style w:type="paragraph" w:customStyle="1" w:styleId="ChartBodyHeadingDocCtrl">
    <w:name w:val="Chart Body Heading Doc Ctrl"/>
    <w:basedOn w:val="Normal"/>
    <w:rsid w:val="00F11BA0"/>
    <w:pPr>
      <w:spacing w:before="30" w:after="30"/>
      <w:jc w:val="center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semiHidden/>
    <w:rsid w:val="00F11BA0"/>
    <w:pPr>
      <w:autoSpaceDE w:val="0"/>
      <w:autoSpaceDN w:val="0"/>
      <w:adjustRightInd w:val="0"/>
      <w:ind w:left="360"/>
      <w:jc w:val="both"/>
    </w:pPr>
    <w:rPr>
      <w:rFonts w:ascii="Arial" w:hAnsi="Arial" w:cs="Arial"/>
      <w:sz w:val="22"/>
      <w:szCs w:val="20"/>
    </w:rPr>
  </w:style>
  <w:style w:type="paragraph" w:styleId="BodyTextIndent2">
    <w:name w:val="Body Text Indent 2"/>
    <w:basedOn w:val="Normal"/>
    <w:semiHidden/>
    <w:rsid w:val="00F11BA0"/>
    <w:pPr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  <w:lang w:eastAsia="zh-TW"/>
    </w:rPr>
  </w:style>
  <w:style w:type="paragraph" w:styleId="TOC1">
    <w:name w:val="toc 1"/>
    <w:basedOn w:val="Normal"/>
    <w:next w:val="Normal"/>
    <w:uiPriority w:val="39"/>
    <w:rsid w:val="00F11BA0"/>
    <w:pPr>
      <w:tabs>
        <w:tab w:val="right" w:leader="dot" w:pos="8820"/>
      </w:tabs>
      <w:spacing w:before="80" w:after="80"/>
    </w:pPr>
    <w:rPr>
      <w:rFonts w:ascii="Arial" w:hAnsi="Arial" w:cs="Arial"/>
      <w:b/>
      <w:bCs/>
    </w:rPr>
  </w:style>
  <w:style w:type="paragraph" w:styleId="TOC2">
    <w:name w:val="toc 2"/>
    <w:basedOn w:val="Normal"/>
    <w:next w:val="Normal"/>
    <w:uiPriority w:val="39"/>
    <w:rsid w:val="00F11BA0"/>
    <w:pPr>
      <w:tabs>
        <w:tab w:val="left" w:pos="1008"/>
        <w:tab w:val="left" w:pos="1440"/>
        <w:tab w:val="right" w:leader="dot" w:pos="8820"/>
      </w:tabs>
      <w:spacing w:before="60" w:after="60"/>
      <w:ind w:left="432"/>
    </w:pPr>
    <w:rPr>
      <w:rFonts w:ascii="Arial" w:hAnsi="Arial"/>
      <w:b/>
      <w:i/>
      <w:sz w:val="20"/>
    </w:rPr>
  </w:style>
  <w:style w:type="paragraph" w:styleId="TOC3">
    <w:name w:val="toc 3"/>
    <w:basedOn w:val="Normal"/>
    <w:next w:val="Normal"/>
    <w:autoRedefine/>
    <w:uiPriority w:val="39"/>
    <w:rsid w:val="00F11BA0"/>
    <w:pPr>
      <w:ind w:left="480"/>
    </w:pPr>
  </w:style>
  <w:style w:type="paragraph" w:styleId="TOC4">
    <w:name w:val="toc 4"/>
    <w:basedOn w:val="Normal"/>
    <w:next w:val="Normal"/>
    <w:autoRedefine/>
    <w:semiHidden/>
    <w:rsid w:val="00F11BA0"/>
    <w:pPr>
      <w:ind w:left="720"/>
    </w:pPr>
  </w:style>
  <w:style w:type="paragraph" w:styleId="TOC5">
    <w:name w:val="toc 5"/>
    <w:basedOn w:val="Normal"/>
    <w:next w:val="Normal"/>
    <w:autoRedefine/>
    <w:semiHidden/>
    <w:rsid w:val="00F11BA0"/>
    <w:pPr>
      <w:ind w:left="960"/>
    </w:pPr>
  </w:style>
  <w:style w:type="paragraph" w:styleId="TOC6">
    <w:name w:val="toc 6"/>
    <w:basedOn w:val="Normal"/>
    <w:next w:val="Normal"/>
    <w:autoRedefine/>
    <w:semiHidden/>
    <w:rsid w:val="00F11BA0"/>
    <w:pPr>
      <w:ind w:left="1200"/>
    </w:pPr>
  </w:style>
  <w:style w:type="paragraph" w:styleId="TOC7">
    <w:name w:val="toc 7"/>
    <w:basedOn w:val="Normal"/>
    <w:next w:val="Normal"/>
    <w:autoRedefine/>
    <w:semiHidden/>
    <w:rsid w:val="00F11BA0"/>
    <w:pPr>
      <w:ind w:left="1440"/>
    </w:pPr>
  </w:style>
  <w:style w:type="paragraph" w:styleId="TOC8">
    <w:name w:val="toc 8"/>
    <w:basedOn w:val="Normal"/>
    <w:next w:val="Normal"/>
    <w:autoRedefine/>
    <w:semiHidden/>
    <w:rsid w:val="00F11BA0"/>
    <w:pPr>
      <w:ind w:left="1680"/>
    </w:pPr>
  </w:style>
  <w:style w:type="paragraph" w:styleId="TOC9">
    <w:name w:val="toc 9"/>
    <w:basedOn w:val="Normal"/>
    <w:next w:val="Normal"/>
    <w:autoRedefine/>
    <w:semiHidden/>
    <w:rsid w:val="00F11BA0"/>
    <w:pPr>
      <w:ind w:left="1920"/>
    </w:pPr>
  </w:style>
  <w:style w:type="character" w:styleId="Hyperlink">
    <w:name w:val="Hyperlink"/>
    <w:basedOn w:val="DefaultParagraphFont"/>
    <w:uiPriority w:val="99"/>
    <w:rsid w:val="00F11BA0"/>
    <w:rPr>
      <w:color w:val="0000FF"/>
      <w:u w:val="single"/>
    </w:rPr>
  </w:style>
  <w:style w:type="paragraph" w:styleId="Title">
    <w:name w:val="Title"/>
    <w:basedOn w:val="Normal"/>
    <w:qFormat/>
    <w:rsid w:val="00F11B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8"/>
      <w:szCs w:val="32"/>
    </w:rPr>
  </w:style>
  <w:style w:type="paragraph" w:styleId="Subtitle">
    <w:name w:val="Subtitle"/>
    <w:basedOn w:val="Normal"/>
    <w:qFormat/>
    <w:rsid w:val="00F11BA0"/>
    <w:pPr>
      <w:spacing w:after="60"/>
      <w:jc w:val="center"/>
      <w:outlineLvl w:val="1"/>
    </w:pPr>
    <w:rPr>
      <w:rFonts w:ascii="Arial" w:hAnsi="Arial" w:cs="Arial"/>
    </w:rPr>
  </w:style>
  <w:style w:type="paragraph" w:styleId="BodyText2">
    <w:name w:val="Body Text 2"/>
    <w:basedOn w:val="Normal"/>
    <w:semiHidden/>
    <w:rsid w:val="00F11BA0"/>
    <w:pPr>
      <w:jc w:val="both"/>
    </w:pPr>
    <w:rPr>
      <w:rFonts w:ascii="Tahoma" w:hAnsi="Tahoma" w:cs="Tahoma"/>
      <w:sz w:val="20"/>
      <w:lang w:eastAsia="zh-TW"/>
    </w:rPr>
  </w:style>
  <w:style w:type="character" w:styleId="CommentReference">
    <w:name w:val="annotation reference"/>
    <w:basedOn w:val="DefaultParagraphFont"/>
    <w:semiHidden/>
    <w:rsid w:val="00F11BA0"/>
    <w:rPr>
      <w:sz w:val="16"/>
      <w:szCs w:val="16"/>
    </w:rPr>
  </w:style>
  <w:style w:type="paragraph" w:styleId="BodyText">
    <w:name w:val="Body Text"/>
    <w:basedOn w:val="Normal"/>
    <w:semiHidden/>
    <w:rsid w:val="00F11BA0"/>
    <w:pPr>
      <w:autoSpaceDE w:val="0"/>
      <w:autoSpaceDN w:val="0"/>
      <w:adjustRightInd w:val="0"/>
      <w:jc w:val="both"/>
    </w:pPr>
    <w:rPr>
      <w:rFonts w:eastAsia="MS Mincho"/>
    </w:rPr>
  </w:style>
  <w:style w:type="paragraph" w:styleId="CommentText">
    <w:name w:val="annotation text"/>
    <w:basedOn w:val="Normal"/>
    <w:semiHidden/>
    <w:rsid w:val="00F11BA0"/>
    <w:rPr>
      <w:sz w:val="20"/>
      <w:szCs w:val="20"/>
    </w:rPr>
  </w:style>
  <w:style w:type="paragraph" w:customStyle="1" w:styleId="Comment">
    <w:name w:val="Comment"/>
    <w:basedOn w:val="Normal"/>
    <w:rsid w:val="00F11BA0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Times New Roman"/>
      <w:i/>
      <w:color w:val="000080"/>
      <w:sz w:val="22"/>
      <w:szCs w:val="20"/>
    </w:rPr>
  </w:style>
  <w:style w:type="paragraph" w:customStyle="1" w:styleId="Title-Filename">
    <w:name w:val="Title - Filename"/>
    <w:basedOn w:val="Title"/>
    <w:next w:val="Normal"/>
    <w:rsid w:val="00F11BA0"/>
    <w:pPr>
      <w:spacing w:before="480" w:after="480"/>
      <w:outlineLvl w:val="9"/>
    </w:pPr>
    <w:rPr>
      <w:rFonts w:eastAsia="Times New Roman" w:cs="Times New Roman"/>
      <w:b w:val="0"/>
      <w:bCs w:val="0"/>
      <w:i/>
      <w:iCs/>
      <w:sz w:val="24"/>
      <w:szCs w:val="20"/>
    </w:rPr>
  </w:style>
  <w:style w:type="character" w:styleId="FollowedHyperlink">
    <w:name w:val="FollowedHyperlink"/>
    <w:basedOn w:val="DefaultParagraphFont"/>
    <w:semiHidden/>
    <w:rsid w:val="00F11BA0"/>
    <w:rPr>
      <w:color w:val="800080"/>
      <w:u w:val="single"/>
    </w:rPr>
  </w:style>
  <w:style w:type="paragraph" w:customStyle="1" w:styleId="HUDBText">
    <w:name w:val="HUD BText"/>
    <w:basedOn w:val="Normal"/>
    <w:rsid w:val="005E0298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/>
      <w:i/>
      <w:color w:val="3333FF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3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4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B108D"/>
    <w:pPr>
      <w:ind w:left="720"/>
      <w:contextualSpacing/>
    </w:pPr>
  </w:style>
  <w:style w:type="paragraph" w:customStyle="1" w:styleId="111SubSession">
    <w:name w:val="1.1.1 Sub Session"/>
    <w:basedOn w:val="Heading2"/>
    <w:link w:val="111SubSessionChar"/>
    <w:rsid w:val="005B108D"/>
  </w:style>
  <w:style w:type="paragraph" w:customStyle="1" w:styleId="TableHeader">
    <w:name w:val="Table Header"/>
    <w:basedOn w:val="Normal"/>
    <w:qFormat/>
    <w:rsid w:val="00E0478B"/>
    <w:rPr>
      <w:rFonts w:asciiTheme="minorHAnsi" w:hAnsiTheme="minorHAnsi" w:cs="Arial"/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5B108D"/>
    <w:rPr>
      <w:rFonts w:ascii="Arial" w:hAnsi="Arial" w:cs="Arial"/>
      <w:b/>
      <w:bCs/>
      <w:i/>
      <w:iCs/>
      <w:sz w:val="24"/>
      <w:szCs w:val="28"/>
      <w:lang w:eastAsia="en-US"/>
    </w:rPr>
  </w:style>
  <w:style w:type="character" w:customStyle="1" w:styleId="111SubSessionChar">
    <w:name w:val="1.1.1 Sub Session Char"/>
    <w:basedOn w:val="Heading2Char"/>
    <w:link w:val="111SubSession"/>
    <w:rsid w:val="005B108D"/>
  </w:style>
  <w:style w:type="paragraph" w:customStyle="1" w:styleId="TableContent">
    <w:name w:val="Table Content"/>
    <w:basedOn w:val="Normal"/>
    <w:qFormat/>
    <w:rsid w:val="00E0478B"/>
    <w:rPr>
      <w:rFonts w:asciiTheme="minorHAnsi" w:hAnsiTheme="minorHAnsi" w:cs="Arial"/>
      <w:sz w:val="22"/>
      <w:szCs w:val="22"/>
    </w:rPr>
  </w:style>
  <w:style w:type="paragraph" w:customStyle="1" w:styleId="TableBullets">
    <w:name w:val="Table Bullets"/>
    <w:basedOn w:val="ListParagraph"/>
    <w:link w:val="TableBulletsChar"/>
    <w:qFormat/>
    <w:rsid w:val="00580C58"/>
    <w:pPr>
      <w:numPr>
        <w:numId w:val="2"/>
      </w:numPr>
      <w:ind w:left="754" w:hanging="357"/>
    </w:pPr>
    <w:rPr>
      <w:rFonts w:asciiTheme="minorHAnsi" w:hAnsiTheme="minorHAnsi" w:cs="Arial"/>
      <w:sz w:val="22"/>
      <w:szCs w:val="22"/>
    </w:rPr>
  </w:style>
  <w:style w:type="paragraph" w:customStyle="1" w:styleId="Session1">
    <w:name w:val="Session 1"/>
    <w:basedOn w:val="Heading1"/>
    <w:link w:val="ChapterChar"/>
    <w:qFormat/>
    <w:rsid w:val="00731935"/>
    <w:rPr>
      <w:sz w:val="36"/>
    </w:rPr>
  </w:style>
  <w:style w:type="paragraph" w:customStyle="1" w:styleId="Session2">
    <w:name w:val="Session 2"/>
    <w:basedOn w:val="Heading2"/>
    <w:link w:val="Session2Char"/>
    <w:qFormat/>
    <w:rsid w:val="00254DE1"/>
    <w:rPr>
      <w:i w:val="0"/>
      <w:sz w:val="32"/>
    </w:rPr>
  </w:style>
  <w:style w:type="character" w:customStyle="1" w:styleId="Heading1Char">
    <w:name w:val="Heading 1 Char"/>
    <w:basedOn w:val="DefaultParagraphFont"/>
    <w:link w:val="Heading1"/>
    <w:rsid w:val="00E0478B"/>
    <w:rPr>
      <w:rFonts w:ascii="Arial" w:hAnsi="Arial" w:cs="Arial"/>
      <w:b/>
      <w:bCs/>
      <w:sz w:val="28"/>
      <w:lang w:eastAsia="en-US"/>
    </w:rPr>
  </w:style>
  <w:style w:type="character" w:customStyle="1" w:styleId="ChapterChar">
    <w:name w:val="Chapter Char"/>
    <w:basedOn w:val="Heading1Char"/>
    <w:link w:val="Session1"/>
    <w:rsid w:val="00E0478B"/>
    <w:rPr>
      <w:sz w:val="36"/>
    </w:rPr>
  </w:style>
  <w:style w:type="paragraph" w:customStyle="1" w:styleId="Session3">
    <w:name w:val="Session 3"/>
    <w:basedOn w:val="Heading3"/>
    <w:link w:val="SubSubSessionChar"/>
    <w:qFormat/>
    <w:rsid w:val="00731935"/>
    <w:pPr>
      <w:spacing w:before="240" w:after="120"/>
    </w:pPr>
    <w:rPr>
      <w:b/>
      <w:sz w:val="28"/>
    </w:rPr>
  </w:style>
  <w:style w:type="character" w:customStyle="1" w:styleId="Session2Char">
    <w:name w:val="Session 2 Char"/>
    <w:basedOn w:val="Heading2Char"/>
    <w:link w:val="Session2"/>
    <w:rsid w:val="00254DE1"/>
    <w:rPr>
      <w:sz w:val="32"/>
    </w:rPr>
  </w:style>
  <w:style w:type="paragraph" w:customStyle="1" w:styleId="Session4">
    <w:name w:val="Session 4"/>
    <w:basedOn w:val="Heading4"/>
    <w:link w:val="SubSubSessionChar1"/>
    <w:qFormat/>
    <w:rsid w:val="00731935"/>
    <w:pPr>
      <w:spacing w:before="240" w:after="120"/>
    </w:pPr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E0478B"/>
    <w:rPr>
      <w:rFonts w:ascii="Arial" w:hAnsi="Arial" w:cs="Arial"/>
      <w:sz w:val="22"/>
      <w:szCs w:val="26"/>
      <w:lang w:eastAsia="zh-TW"/>
    </w:rPr>
  </w:style>
  <w:style w:type="character" w:customStyle="1" w:styleId="SubSubSessionChar">
    <w:name w:val="Sub Sub Session Char"/>
    <w:basedOn w:val="Heading3Char"/>
    <w:link w:val="Session3"/>
    <w:rsid w:val="00E0478B"/>
    <w:rPr>
      <w:b/>
      <w:sz w:val="28"/>
    </w:rPr>
  </w:style>
  <w:style w:type="table" w:styleId="TableGrid">
    <w:name w:val="Table Grid"/>
    <w:basedOn w:val="TableNormal"/>
    <w:rsid w:val="001539D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1539DF"/>
    <w:rPr>
      <w:rFonts w:ascii="Arial" w:hAnsi="Arial" w:cs="Arial"/>
      <w:sz w:val="22"/>
      <w:szCs w:val="28"/>
      <w:lang w:eastAsia="en-US"/>
    </w:rPr>
  </w:style>
  <w:style w:type="character" w:customStyle="1" w:styleId="SubSubSessionChar1">
    <w:name w:val="Sub Sub Session Char1"/>
    <w:basedOn w:val="Heading4Char"/>
    <w:link w:val="Session4"/>
    <w:rsid w:val="001539DF"/>
    <w:rPr>
      <w:b/>
      <w:sz w:val="24"/>
    </w:rPr>
  </w:style>
  <w:style w:type="paragraph" w:customStyle="1" w:styleId="ChapterTitle">
    <w:name w:val="Chapter Title"/>
    <w:basedOn w:val="Heading1"/>
    <w:rsid w:val="001539DF"/>
    <w:pPr>
      <w:numPr>
        <w:numId w:val="4"/>
      </w:numPr>
      <w:autoSpaceDE/>
      <w:autoSpaceDN/>
      <w:adjustRightInd/>
      <w:spacing w:before="240" w:after="60" w:line="360" w:lineRule="auto"/>
      <w:jc w:val="left"/>
    </w:pPr>
    <w:rPr>
      <w:kern w:val="32"/>
      <w:sz w:val="32"/>
      <w:szCs w:val="32"/>
      <w:lang w:eastAsia="zh-TW"/>
    </w:rPr>
  </w:style>
  <w:style w:type="paragraph" w:customStyle="1" w:styleId="SessionTitle">
    <w:name w:val="Session Title"/>
    <w:basedOn w:val="Heading2"/>
    <w:rsid w:val="001539DF"/>
    <w:pPr>
      <w:numPr>
        <w:numId w:val="4"/>
      </w:numPr>
      <w:spacing w:before="0" w:after="0"/>
    </w:pPr>
    <w:rPr>
      <w:rFonts w:cs="Times New Roman"/>
      <w:bCs w:val="0"/>
      <w:i w:val="0"/>
      <w:iCs w:val="0"/>
      <w:sz w:val="28"/>
      <w:szCs w:val="24"/>
      <w:u w:val="single"/>
      <w:lang w:eastAsia="zh-TW"/>
    </w:rPr>
  </w:style>
  <w:style w:type="paragraph" w:customStyle="1" w:styleId="SubSessionTitle">
    <w:name w:val="Sub Session Title"/>
    <w:basedOn w:val="Heading3"/>
    <w:link w:val="SubSessionTitleChar1"/>
    <w:rsid w:val="001539DF"/>
    <w:pPr>
      <w:numPr>
        <w:numId w:val="4"/>
      </w:numPr>
      <w:tabs>
        <w:tab w:val="num" w:pos="1476"/>
      </w:tabs>
      <w:spacing w:before="240" w:after="60"/>
      <w:ind w:left="1260"/>
      <w:jc w:val="left"/>
    </w:pPr>
    <w:rPr>
      <w:b/>
      <w:bCs/>
    </w:rPr>
  </w:style>
  <w:style w:type="paragraph" w:customStyle="1" w:styleId="SubSubSubSessionTitle">
    <w:name w:val="SubSubSub Session Title"/>
    <w:basedOn w:val="SubSubSessionTitle"/>
    <w:rsid w:val="001539DF"/>
    <w:pPr>
      <w:numPr>
        <w:ilvl w:val="4"/>
      </w:numPr>
    </w:pPr>
    <w:rPr>
      <w:i/>
      <w:iCs/>
    </w:rPr>
  </w:style>
  <w:style w:type="paragraph" w:customStyle="1" w:styleId="SubSubSessionTitle">
    <w:name w:val="SubSub Session Title"/>
    <w:basedOn w:val="Heading4"/>
    <w:rsid w:val="001539DF"/>
    <w:pPr>
      <w:numPr>
        <w:numId w:val="4"/>
      </w:numPr>
      <w:tabs>
        <w:tab w:val="left" w:pos="720"/>
      </w:tabs>
      <w:spacing w:before="240"/>
    </w:pPr>
    <w:rPr>
      <w:b/>
      <w:bCs/>
      <w:sz w:val="20"/>
      <w:szCs w:val="24"/>
      <w:lang w:eastAsia="zh-TW"/>
    </w:rPr>
  </w:style>
  <w:style w:type="paragraph" w:customStyle="1" w:styleId="SubSession">
    <w:name w:val="Sub Session"/>
    <w:basedOn w:val="SessionTitle"/>
    <w:link w:val="SubSessionChar"/>
    <w:qFormat/>
    <w:rsid w:val="001539DF"/>
  </w:style>
  <w:style w:type="paragraph" w:customStyle="1" w:styleId="SubSubSession">
    <w:name w:val="SubSub Session"/>
    <w:basedOn w:val="SubSessionTitle"/>
    <w:link w:val="SubSubSessionChar0"/>
    <w:qFormat/>
    <w:rsid w:val="001539DF"/>
  </w:style>
  <w:style w:type="character" w:customStyle="1" w:styleId="SubSessionChar">
    <w:name w:val="Sub Session Char"/>
    <w:basedOn w:val="DefaultParagraphFont"/>
    <w:link w:val="SubSession"/>
    <w:rsid w:val="001539DF"/>
    <w:rPr>
      <w:rFonts w:ascii="Arial" w:hAnsi="Arial"/>
      <w:b/>
      <w:sz w:val="28"/>
      <w:szCs w:val="24"/>
      <w:u w:val="single"/>
      <w:lang w:eastAsia="zh-TW"/>
    </w:rPr>
  </w:style>
  <w:style w:type="character" w:customStyle="1" w:styleId="SubSessionTitleChar1">
    <w:name w:val="Sub Session Title Char1"/>
    <w:basedOn w:val="DefaultParagraphFont"/>
    <w:link w:val="SubSessionTitle"/>
    <w:rsid w:val="001539DF"/>
    <w:rPr>
      <w:rFonts w:ascii="Arial" w:hAnsi="Arial" w:cs="Arial"/>
      <w:b/>
      <w:bCs/>
      <w:sz w:val="22"/>
      <w:szCs w:val="26"/>
      <w:lang w:eastAsia="zh-TW"/>
    </w:rPr>
  </w:style>
  <w:style w:type="character" w:customStyle="1" w:styleId="SubSubSessionChar0">
    <w:name w:val="SubSub Session Char"/>
    <w:basedOn w:val="SubSessionTitleChar1"/>
    <w:link w:val="SubSubSession"/>
    <w:rsid w:val="001539DF"/>
  </w:style>
  <w:style w:type="paragraph" w:customStyle="1" w:styleId="SubSubSessionBullet">
    <w:name w:val="SubSub Session Bullet"/>
    <w:basedOn w:val="Normal"/>
    <w:link w:val="SubSubSessionBulletChar"/>
    <w:qFormat/>
    <w:rsid w:val="00731935"/>
    <w:pPr>
      <w:numPr>
        <w:numId w:val="3"/>
      </w:numPr>
    </w:pPr>
    <w:rPr>
      <w:rFonts w:cs="Arial"/>
      <w:lang w:eastAsia="zh-TW"/>
    </w:rPr>
  </w:style>
  <w:style w:type="paragraph" w:customStyle="1" w:styleId="TableBody">
    <w:name w:val="Table Body"/>
    <w:basedOn w:val="Normal"/>
    <w:link w:val="TableBodyChar"/>
    <w:qFormat/>
    <w:rsid w:val="001539DF"/>
    <w:rPr>
      <w:rFonts w:asciiTheme="minorHAnsi" w:hAnsiTheme="minorHAnsi"/>
      <w:sz w:val="22"/>
      <w:szCs w:val="22"/>
      <w:lang w:eastAsia="zh-TW"/>
    </w:rPr>
  </w:style>
  <w:style w:type="character" w:customStyle="1" w:styleId="SubSubSessionBulletChar">
    <w:name w:val="SubSub Session Bullet Char"/>
    <w:basedOn w:val="DefaultParagraphFont"/>
    <w:link w:val="SubSubSessionBullet"/>
    <w:rsid w:val="00731935"/>
    <w:rPr>
      <w:rFonts w:cs="Arial"/>
      <w:sz w:val="24"/>
      <w:szCs w:val="24"/>
      <w:lang w:eastAsia="zh-TW"/>
    </w:rPr>
  </w:style>
  <w:style w:type="paragraph" w:customStyle="1" w:styleId="TableList">
    <w:name w:val="Table List"/>
    <w:basedOn w:val="TableBody"/>
    <w:link w:val="TableListChar"/>
    <w:qFormat/>
    <w:rsid w:val="00043103"/>
    <w:pPr>
      <w:numPr>
        <w:numId w:val="5"/>
      </w:numPr>
    </w:pPr>
  </w:style>
  <w:style w:type="character" w:customStyle="1" w:styleId="TableBodyChar">
    <w:name w:val="Table Body Char"/>
    <w:basedOn w:val="DefaultParagraphFont"/>
    <w:link w:val="TableBody"/>
    <w:rsid w:val="001539DF"/>
    <w:rPr>
      <w:rFonts w:asciiTheme="minorHAnsi" w:hAnsiTheme="minorHAnsi"/>
      <w:sz w:val="22"/>
      <w:szCs w:val="22"/>
      <w:lang w:eastAsia="zh-TW"/>
    </w:rPr>
  </w:style>
  <w:style w:type="character" w:customStyle="1" w:styleId="TableListChar">
    <w:name w:val="Table List Char"/>
    <w:basedOn w:val="TableBodyChar"/>
    <w:link w:val="TableList"/>
    <w:rsid w:val="00043103"/>
  </w:style>
  <w:style w:type="paragraph" w:styleId="TOCHeading">
    <w:name w:val="TOC Heading"/>
    <w:basedOn w:val="Heading1"/>
    <w:next w:val="Normal"/>
    <w:uiPriority w:val="39"/>
    <w:unhideWhenUsed/>
    <w:rsid w:val="00731935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Session2Bullets">
    <w:name w:val="Session 2 Bullets"/>
    <w:basedOn w:val="Normal"/>
    <w:link w:val="Session2BulletsChar"/>
    <w:qFormat/>
    <w:rsid w:val="00E410DA"/>
    <w:pPr>
      <w:numPr>
        <w:numId w:val="7"/>
      </w:numPr>
    </w:pPr>
    <w:rPr>
      <w:rFonts w:cs="Arial"/>
      <w:lang w:eastAsia="zh-TW"/>
    </w:rPr>
  </w:style>
  <w:style w:type="character" w:customStyle="1" w:styleId="Session2BulletsChar">
    <w:name w:val="Session 2 Bullets Char"/>
    <w:basedOn w:val="DefaultParagraphFont"/>
    <w:link w:val="Session2Bullets"/>
    <w:rsid w:val="00E410DA"/>
    <w:rPr>
      <w:rFonts w:cs="Arial"/>
      <w:sz w:val="24"/>
      <w:szCs w:val="24"/>
      <w:lang w:eastAsia="zh-TW"/>
    </w:rPr>
  </w:style>
  <w:style w:type="paragraph" w:customStyle="1" w:styleId="TableSubBullet">
    <w:name w:val="Table Sub Bullet"/>
    <w:basedOn w:val="SubTableBullet"/>
    <w:qFormat/>
    <w:rsid w:val="00945740"/>
  </w:style>
  <w:style w:type="character" w:customStyle="1" w:styleId="TableBulletsChar">
    <w:name w:val="Table Bullets Char"/>
    <w:basedOn w:val="DefaultParagraphFont"/>
    <w:link w:val="TableBullets"/>
    <w:rsid w:val="009A4280"/>
    <w:rPr>
      <w:rFonts w:asciiTheme="minorHAnsi" w:hAnsiTheme="minorHAnsi" w:cs="Arial"/>
      <w:sz w:val="22"/>
      <w:szCs w:val="22"/>
      <w:lang w:eastAsia="en-US"/>
    </w:rPr>
  </w:style>
  <w:style w:type="paragraph" w:customStyle="1" w:styleId="SubTableBullet">
    <w:name w:val="Sub Table Bullet"/>
    <w:basedOn w:val="TableBullets"/>
    <w:link w:val="SubTableBulletChar"/>
    <w:rsid w:val="00945740"/>
    <w:pPr>
      <w:numPr>
        <w:ilvl w:val="1"/>
      </w:numPr>
    </w:pPr>
  </w:style>
  <w:style w:type="character" w:customStyle="1" w:styleId="SubTableBulletChar">
    <w:name w:val="Sub Table Bullet Char"/>
    <w:basedOn w:val="TableBulletsChar"/>
    <w:link w:val="SubTableBullet"/>
    <w:rsid w:val="00945740"/>
  </w:style>
  <w:style w:type="table" w:styleId="ColorfulGrid-Accent3">
    <w:name w:val="Colorful Grid Accent 3"/>
    <w:basedOn w:val="TableNormal"/>
    <w:uiPriority w:val="73"/>
    <w:rsid w:val="005837DB"/>
    <w:rPr>
      <w:rFonts w:ascii="Calibri" w:hAnsi="Calibr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Spacing">
    <w:name w:val="No Spacing"/>
    <w:uiPriority w:val="1"/>
    <w:qFormat/>
    <w:rsid w:val="00810C27"/>
    <w:pPr>
      <w:widowControl w:val="0"/>
    </w:pPr>
    <w:rPr>
      <w:rFonts w:ascii="Arial" w:eastAsia="Times New Roman" w:hAnsi="Arial"/>
      <w:sz w:val="24"/>
      <w:szCs w:val="24"/>
      <w:lang w:eastAsia="zh-TW"/>
    </w:rPr>
  </w:style>
  <w:style w:type="paragraph" w:styleId="Revision">
    <w:name w:val="Revision"/>
    <w:hidden/>
    <w:uiPriority w:val="99"/>
    <w:semiHidden/>
    <w:rsid w:val="001C0E9B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782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9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242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6215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617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Office_Excel_Worksheet2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ackOffice.DailyReport@bocigrou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mailto:BackOffice.DailyReport@bocigroup.com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1F12F-9D96-421D-9067-8A55AFCF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1014</Words>
  <Characters>41165</Characters>
  <Application>Microsoft Office Word</Application>
  <DocSecurity>0</DocSecurity>
  <Lines>343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BOCI</vt:lpstr>
    </vt:vector>
  </TitlesOfParts>
  <Company>BOCI</Company>
  <LinksUpToDate>false</LinksUpToDate>
  <CharactersWithSpaces>42095</CharactersWithSpaces>
  <SharedDoc>false</SharedDoc>
  <HLinks>
    <vt:vector size="216" baseType="variant"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_Toc224983688</vt:lpwstr>
      </vt:variant>
      <vt:variant>
        <vt:i4>1507384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_Toc224983687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_Toc224983686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_Toc224983685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_Toc224983684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_Toc224983683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_Toc224983682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_Toc224983681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_Toc224983680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_Toc224983679</vt:lpwstr>
      </vt:variant>
      <vt:variant>
        <vt:i4>1572920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_Toc224983678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_Toc224983677</vt:lpwstr>
      </vt:variant>
      <vt:variant>
        <vt:i4>1572920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_Toc224983676</vt:lpwstr>
      </vt:variant>
      <vt:variant>
        <vt:i4>1572920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_Toc224983675</vt:lpwstr>
      </vt:variant>
      <vt:variant>
        <vt:i4>1572920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_Toc224983674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_Toc224983673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_Toc224983672</vt:lpwstr>
      </vt:variant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_Toc224983671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_Toc224983670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_Toc224983669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_Toc224983668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_Toc224983667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_Toc224983666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_Toc224983665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_Toc224983664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_Toc224983663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_Toc224983662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_Toc224983661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_Toc224983660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_Toc224983659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_Toc224983658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_Toc224983657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_Toc224983656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_Toc224983655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_Toc224983654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_Toc224983653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BOCI</dc:title>
  <dc:subject/>
  <dc:creator>brandonc</dc:creator>
  <cp:keywords/>
  <dc:description/>
  <cp:lastModifiedBy>RoyYL.Wong</cp:lastModifiedBy>
  <cp:revision>24</cp:revision>
  <cp:lastPrinted>2009-03-06T07:59:00Z</cp:lastPrinted>
  <dcterms:created xsi:type="dcterms:W3CDTF">2015-03-12T03:57:00Z</dcterms:created>
  <dcterms:modified xsi:type="dcterms:W3CDTF">2015-03-16T03:02:00Z</dcterms:modified>
</cp:coreProperties>
</file>